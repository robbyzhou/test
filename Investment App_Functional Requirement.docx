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23" w:rsidRDefault="00183123"/>
    <w:p w:rsidR="00183123" w:rsidRDefault="00183123"/>
    <w:p w:rsidR="00183123" w:rsidRDefault="00183123"/>
    <w:p w:rsidR="00183123" w:rsidRDefault="00183123"/>
    <w:p w:rsidR="009067CB" w:rsidRDefault="00183123" w:rsidP="00183123">
      <w:pPr>
        <w:jc w:val="center"/>
      </w:pPr>
      <w:r>
        <w:rPr>
          <w:noProof/>
        </w:rPr>
        <w:drawing>
          <wp:inline distT="0" distB="0" distL="0" distR="0" wp14:anchorId="710E6A76" wp14:editId="51171A37">
            <wp:extent cx="1958340" cy="414020"/>
            <wp:effectExtent l="0" t="0" r="381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  <w:r>
        <w:rPr>
          <w:rFonts w:ascii="Arial" w:eastAsiaTheme="minorEastAsia" w:hAnsi="Arial" w:cs="Arial"/>
          <w:b/>
          <w:sz w:val="44"/>
          <w:lang w:eastAsia="zh-TW"/>
        </w:rPr>
        <w:t>Functional</w:t>
      </w:r>
      <w:r w:rsidRPr="00C6775B">
        <w:rPr>
          <w:rFonts w:ascii="Arial" w:eastAsiaTheme="minorEastAsia" w:hAnsi="Arial" w:cs="Arial"/>
          <w:b/>
          <w:sz w:val="44"/>
          <w:lang w:eastAsia="zh-TW"/>
        </w:rPr>
        <w:t xml:space="preserve"> Requirement Document</w:t>
      </w:r>
    </w:p>
    <w:p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</w:p>
    <w:p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  <w:r>
        <w:rPr>
          <w:rFonts w:ascii="Arial" w:eastAsiaTheme="minorEastAsia" w:hAnsi="Arial" w:cs="Arial"/>
          <w:b/>
          <w:sz w:val="44"/>
          <w:lang w:eastAsia="zh-TW"/>
        </w:rPr>
        <w:t>-</w:t>
      </w:r>
    </w:p>
    <w:p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</w:p>
    <w:p w:rsidR="00183123" w:rsidRPr="00C6775B" w:rsidRDefault="00183123" w:rsidP="00183123">
      <w:pPr>
        <w:jc w:val="center"/>
        <w:rPr>
          <w:sz w:val="36"/>
          <w:lang w:eastAsia="zh-TW"/>
        </w:rPr>
      </w:pPr>
      <w:r w:rsidRPr="00C6775B">
        <w:rPr>
          <w:rFonts w:ascii="Arial" w:eastAsiaTheme="minorEastAsia" w:hAnsi="Arial" w:cs="Arial"/>
          <w:b/>
          <w:sz w:val="44"/>
          <w:lang w:eastAsia="zh-TW"/>
        </w:rPr>
        <w:t>CCBA Investment App</w:t>
      </w: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183123" w:rsidRDefault="00183123" w:rsidP="00183123">
      <w:pPr>
        <w:jc w:val="center"/>
      </w:pPr>
    </w:p>
    <w:p w:rsidR="00033C6E" w:rsidRDefault="0087432C" w:rsidP="00183123">
      <w:pPr>
        <w:pStyle w:val="Heading1"/>
        <w:numPr>
          <w:ilvl w:val="0"/>
          <w:numId w:val="13"/>
        </w:numPr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lastRenderedPageBreak/>
        <w:t>Functions highlight</w:t>
      </w:r>
    </w:p>
    <w:p w:rsidR="00476033" w:rsidRDefault="00476033" w:rsidP="00476033">
      <w:pPr>
        <w:pStyle w:val="ListParagraph"/>
        <w:numPr>
          <w:ilvl w:val="0"/>
          <w:numId w:val="21"/>
        </w:numPr>
        <w:rPr>
          <w:b/>
          <w:lang w:eastAsia="zh-TW"/>
        </w:rPr>
      </w:pPr>
      <w:r>
        <w:rPr>
          <w:b/>
          <w:lang w:eastAsia="zh-TW"/>
        </w:rPr>
        <w:t>An investment app that fulfills the need of</w:t>
      </w:r>
      <w:r w:rsidRPr="00033C6E">
        <w:rPr>
          <w:b/>
          <w:lang w:eastAsia="zh-TW"/>
        </w:rPr>
        <w:t xml:space="preserve"> both Hong Kong &amp; Mainland customers</w:t>
      </w:r>
    </w:p>
    <w:p w:rsidR="00476033" w:rsidRPr="002A2ACF" w:rsidRDefault="00476033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 w:rsidRPr="002A2ACF">
        <w:rPr>
          <w:rFonts w:cs="Arial"/>
          <w:color w:val="000000"/>
        </w:rPr>
        <w:t>Layout</w:t>
      </w:r>
      <w:r w:rsidR="00E74407">
        <w:rPr>
          <w:rFonts w:cs="Arial"/>
          <w:color w:val="000000"/>
        </w:rPr>
        <w:t xml:space="preserve"> (support 2-3 set of themes in different </w:t>
      </w:r>
      <w:proofErr w:type="spellStart"/>
      <w:r w:rsidR="00E74407">
        <w:rPr>
          <w:rFonts w:cs="Arial"/>
          <w:color w:val="000000"/>
        </w:rPr>
        <w:t>colours</w:t>
      </w:r>
      <w:proofErr w:type="spellEnd"/>
      <w:r w:rsidR="00E74407">
        <w:rPr>
          <w:rFonts w:cs="Arial"/>
          <w:color w:val="000000"/>
        </w:rPr>
        <w:t>)</w:t>
      </w:r>
    </w:p>
    <w:p w:rsidR="00476033" w:rsidRDefault="00476033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 w:rsidRPr="002A2ACF">
        <w:rPr>
          <w:rFonts w:cs="Arial"/>
          <w:color w:val="000000"/>
        </w:rPr>
        <w:t>Content</w:t>
      </w:r>
      <w:r w:rsidR="00E74407">
        <w:rPr>
          <w:rFonts w:cs="Arial"/>
          <w:color w:val="000000"/>
        </w:rPr>
        <w:t xml:space="preserve"> (Simplified Chinese with mainland style terms to be provided by CCBA)</w:t>
      </w:r>
    </w:p>
    <w:p w:rsidR="00E74407" w:rsidRPr="002A2ACF" w:rsidRDefault="00E74407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Colour</w:t>
      </w:r>
      <w:proofErr w:type="spellEnd"/>
      <w:r>
        <w:rPr>
          <w:rFonts w:cs="Arial"/>
          <w:color w:val="000000"/>
        </w:rPr>
        <w:t xml:space="preserve"> setting (up/down </w:t>
      </w:r>
      <w:proofErr w:type="spellStart"/>
      <w:r>
        <w:rPr>
          <w:rFonts w:cs="Arial"/>
          <w:color w:val="000000"/>
        </w:rPr>
        <w:t>colour</w:t>
      </w:r>
      <w:proofErr w:type="spellEnd"/>
      <w:r>
        <w:rPr>
          <w:rFonts w:cs="Arial"/>
          <w:color w:val="000000"/>
        </w:rPr>
        <w:t>)</w:t>
      </w:r>
    </w:p>
    <w:p w:rsidR="00476033" w:rsidRDefault="00476033" w:rsidP="002A2ACF">
      <w:pPr>
        <w:pStyle w:val="ListParagraph"/>
        <w:ind w:left="1080" w:firstLine="0"/>
        <w:rPr>
          <w:b/>
          <w:lang w:eastAsia="zh-TW"/>
        </w:rPr>
      </w:pPr>
    </w:p>
    <w:p w:rsidR="00476033" w:rsidRDefault="00476033" w:rsidP="002A2ACF">
      <w:pPr>
        <w:pStyle w:val="ListParagraph"/>
        <w:ind w:left="720" w:firstLine="0"/>
        <w:rPr>
          <w:b/>
          <w:lang w:eastAsia="zh-TW"/>
        </w:rPr>
      </w:pPr>
    </w:p>
    <w:p w:rsidR="00033C6E" w:rsidRPr="00476033" w:rsidRDefault="00476033" w:rsidP="002A2ACF">
      <w:pPr>
        <w:pStyle w:val="ListParagraph"/>
        <w:numPr>
          <w:ilvl w:val="0"/>
          <w:numId w:val="21"/>
        </w:numPr>
        <w:rPr>
          <w:rFonts w:cs="Arial"/>
          <w:color w:val="000000"/>
        </w:rPr>
      </w:pPr>
      <w:r>
        <w:rPr>
          <w:b/>
          <w:lang w:eastAsia="zh-TW"/>
        </w:rPr>
        <w:t>Application Flow</w:t>
      </w:r>
    </w:p>
    <w:p w:rsidR="002043E1" w:rsidRDefault="002043E1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>Support mobile token logon</w:t>
      </w:r>
      <w:r w:rsidR="0087432C">
        <w:rPr>
          <w:rFonts w:cs="Arial"/>
          <w:color w:val="000000"/>
        </w:rPr>
        <w:t xml:space="preserve"> with biometric or PIN code</w:t>
      </w:r>
      <w:r>
        <w:rPr>
          <w:rFonts w:cs="Arial"/>
          <w:color w:val="000000"/>
        </w:rPr>
        <w:t xml:space="preserve"> (after mobile token setup in CCBA Mobile Banking)</w:t>
      </w:r>
    </w:p>
    <w:p w:rsidR="002043E1" w:rsidRDefault="002043E1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>Provide s</w:t>
      </w:r>
      <w:r w:rsidR="00284B32" w:rsidRPr="00476033">
        <w:rPr>
          <w:rFonts w:cs="Arial"/>
          <w:color w:val="000000"/>
        </w:rPr>
        <w:t xml:space="preserve">mooth and quick </w:t>
      </w:r>
      <w:r w:rsidR="00186F00">
        <w:rPr>
          <w:rFonts w:cs="Arial"/>
          <w:color w:val="000000"/>
        </w:rPr>
        <w:t xml:space="preserve">securities </w:t>
      </w:r>
      <w:r w:rsidR="00284B32" w:rsidRPr="00476033">
        <w:rPr>
          <w:rFonts w:cs="Arial"/>
          <w:color w:val="000000"/>
        </w:rPr>
        <w:t>trading process</w:t>
      </w:r>
      <w:r w:rsidR="00E74407">
        <w:rPr>
          <w:rFonts w:cs="Arial"/>
          <w:color w:val="000000"/>
        </w:rPr>
        <w:t>, multiple shortcut to trading related function</w:t>
      </w:r>
    </w:p>
    <w:p w:rsidR="00186F00" w:rsidRDefault="002043E1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>Support cash and margin fund transfer</w:t>
      </w:r>
    </w:p>
    <w:p w:rsidR="00E71912" w:rsidRDefault="00186F00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Support </w:t>
      </w:r>
      <w:proofErr w:type="spellStart"/>
      <w:r>
        <w:rPr>
          <w:rFonts w:cs="Arial"/>
          <w:color w:val="000000"/>
        </w:rPr>
        <w:t>eIPO</w:t>
      </w:r>
      <w:proofErr w:type="spellEnd"/>
      <w:r>
        <w:rPr>
          <w:rFonts w:cs="Arial"/>
          <w:color w:val="000000"/>
        </w:rPr>
        <w:t xml:space="preserve"> subscription and application status enquiry</w:t>
      </w:r>
    </w:p>
    <w:p w:rsidR="00476033" w:rsidRDefault="00E71912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Support set up and view securities </w:t>
      </w:r>
      <w:proofErr w:type="spellStart"/>
      <w:r>
        <w:rPr>
          <w:rFonts w:cs="Arial"/>
          <w:color w:val="000000"/>
        </w:rPr>
        <w:t>eStatement</w:t>
      </w:r>
      <w:proofErr w:type="spellEnd"/>
    </w:p>
    <w:p w:rsidR="00476033" w:rsidRDefault="002043E1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Provide </w:t>
      </w:r>
      <w:r w:rsidR="00476033" w:rsidRPr="00476033">
        <w:rPr>
          <w:rFonts w:cs="Arial"/>
          <w:color w:val="000000"/>
        </w:rPr>
        <w:t>extensive market information</w:t>
      </w:r>
      <w:r w:rsidR="0087432C">
        <w:rPr>
          <w:rFonts w:cs="Arial"/>
          <w:color w:val="000000"/>
        </w:rPr>
        <w:t xml:space="preserve"> and support streaming quote function in specific sections: Stocks </w:t>
      </w:r>
      <w:proofErr w:type="spellStart"/>
      <w:r w:rsidR="0087432C">
        <w:rPr>
          <w:rFonts w:cs="Arial"/>
          <w:color w:val="000000"/>
        </w:rPr>
        <w:t>Watchlist</w:t>
      </w:r>
      <w:proofErr w:type="spellEnd"/>
      <w:r w:rsidR="0087432C">
        <w:rPr>
          <w:rFonts w:cs="Arial"/>
          <w:color w:val="000000"/>
        </w:rPr>
        <w:t>, Stock portfolio, Stock Quote Details</w:t>
      </w:r>
    </w:p>
    <w:p w:rsidR="00186F00" w:rsidRPr="00476033" w:rsidRDefault="00186F00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>Support display of promotion banner and Bank’s announcement in the app</w:t>
      </w:r>
    </w:p>
    <w:p w:rsidR="00033C6E" w:rsidRDefault="00033C6E" w:rsidP="00033C6E">
      <w:pPr>
        <w:pStyle w:val="ListParagraph"/>
        <w:ind w:left="720" w:firstLine="0"/>
        <w:rPr>
          <w:rFonts w:cs="Arial"/>
          <w:color w:val="000000"/>
        </w:rPr>
      </w:pPr>
    </w:p>
    <w:p w:rsidR="00033C6E" w:rsidRPr="00033C6E" w:rsidRDefault="00033C6E" w:rsidP="00033C6E">
      <w:pPr>
        <w:pStyle w:val="ListParagraph"/>
        <w:numPr>
          <w:ilvl w:val="0"/>
          <w:numId w:val="21"/>
        </w:numPr>
        <w:rPr>
          <w:b/>
          <w:lang w:eastAsia="zh-TW"/>
        </w:rPr>
      </w:pPr>
      <w:r>
        <w:rPr>
          <w:b/>
          <w:lang w:eastAsia="zh-TW"/>
        </w:rPr>
        <w:t>Customization</w:t>
      </w:r>
    </w:p>
    <w:p w:rsidR="002043E1" w:rsidRDefault="002043E1" w:rsidP="00284B32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P</w:t>
      </w:r>
      <w:r w:rsidR="00E74407">
        <w:rPr>
          <w:lang w:eastAsia="zh-TW"/>
        </w:rPr>
        <w:t>er</w:t>
      </w:r>
      <w:r>
        <w:rPr>
          <w:lang w:eastAsia="zh-TW"/>
        </w:rPr>
        <w:t xml:space="preserve">sonalized homepage shortcut, top </w:t>
      </w:r>
      <w:proofErr w:type="spellStart"/>
      <w:r>
        <w:rPr>
          <w:lang w:eastAsia="zh-TW"/>
        </w:rPr>
        <w:t>watchlist</w:t>
      </w:r>
      <w:proofErr w:type="spellEnd"/>
      <w:r>
        <w:rPr>
          <w:lang w:eastAsia="zh-TW"/>
        </w:rPr>
        <w:t xml:space="preserve"> and </w:t>
      </w:r>
      <w:r w:rsidR="0087432C">
        <w:rPr>
          <w:lang w:eastAsia="zh-TW"/>
        </w:rPr>
        <w:t xml:space="preserve">portfolio, Market info to be displayed, </w:t>
      </w:r>
      <w:proofErr w:type="spellStart"/>
      <w:r w:rsidR="0087432C">
        <w:rPr>
          <w:lang w:eastAsia="zh-TW"/>
        </w:rPr>
        <w:t>etc</w:t>
      </w:r>
      <w:proofErr w:type="spellEnd"/>
    </w:p>
    <w:p w:rsidR="002043E1" w:rsidRDefault="002043E1" w:rsidP="00284B32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 xml:space="preserve">Price alert setup </w:t>
      </w:r>
    </w:p>
    <w:p w:rsidR="0087432C" w:rsidRDefault="0087432C" w:rsidP="00284B32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 xml:space="preserve">Setting: Lang (EN, TC, SC), up/down </w:t>
      </w:r>
      <w:proofErr w:type="spellStart"/>
      <w:r>
        <w:rPr>
          <w:lang w:eastAsia="zh-TW"/>
        </w:rPr>
        <w:t>colour</w:t>
      </w:r>
      <w:proofErr w:type="spellEnd"/>
      <w:r>
        <w:rPr>
          <w:lang w:eastAsia="zh-TW"/>
        </w:rPr>
        <w:t xml:space="preserve">, app theme </w:t>
      </w:r>
      <w:proofErr w:type="spellStart"/>
      <w:r>
        <w:rPr>
          <w:lang w:eastAsia="zh-TW"/>
        </w:rPr>
        <w:t>colour</w:t>
      </w:r>
      <w:proofErr w:type="spellEnd"/>
      <w:r w:rsidR="00186F00">
        <w:rPr>
          <w:lang w:eastAsia="zh-TW"/>
        </w:rPr>
        <w:t>, sequence of stock market info displayed</w:t>
      </w:r>
    </w:p>
    <w:p w:rsidR="0087432C" w:rsidRDefault="0087432C" w:rsidP="002A2ACF">
      <w:pPr>
        <w:ind w:left="720"/>
        <w:jc w:val="left"/>
        <w:rPr>
          <w:lang w:eastAsia="zh-TW"/>
        </w:rPr>
      </w:pPr>
    </w:p>
    <w:p w:rsidR="0087432C" w:rsidRPr="002A2ACF" w:rsidRDefault="0087432C" w:rsidP="002A2ACF">
      <w:pPr>
        <w:pStyle w:val="ListParagraph"/>
        <w:numPr>
          <w:ilvl w:val="0"/>
          <w:numId w:val="21"/>
        </w:numPr>
        <w:jc w:val="left"/>
        <w:rPr>
          <w:b/>
          <w:lang w:eastAsia="zh-TW"/>
        </w:rPr>
      </w:pPr>
      <w:r w:rsidRPr="002A2ACF">
        <w:rPr>
          <w:b/>
          <w:lang w:eastAsia="zh-TW"/>
        </w:rPr>
        <w:t>App feature</w:t>
      </w:r>
    </w:p>
    <w:p w:rsidR="0087432C" w:rsidRDefault="0087432C" w:rsidP="0087432C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 xml:space="preserve">Push notification for market info, price alert, order confirmation, </w:t>
      </w:r>
      <w:r w:rsidR="00E71912">
        <w:rPr>
          <w:lang w:eastAsia="zh-TW"/>
        </w:rPr>
        <w:t xml:space="preserve">promotion, </w:t>
      </w:r>
      <w:proofErr w:type="spellStart"/>
      <w:r>
        <w:rPr>
          <w:lang w:eastAsia="zh-TW"/>
        </w:rPr>
        <w:t>etc</w:t>
      </w:r>
      <w:proofErr w:type="spellEnd"/>
    </w:p>
    <w:p w:rsidR="00033C6E" w:rsidRDefault="0087432C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 xml:space="preserve">Horizontal view for displaying charts, portfolio, </w:t>
      </w:r>
      <w:proofErr w:type="spellStart"/>
      <w:r>
        <w:rPr>
          <w:lang w:eastAsia="zh-TW"/>
        </w:rPr>
        <w:t>watchlist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etc</w:t>
      </w:r>
      <w:proofErr w:type="spellEnd"/>
    </w:p>
    <w:p w:rsidR="00DD045D" w:rsidRDefault="00DD045D" w:rsidP="00DD045D">
      <w:pPr>
        <w:jc w:val="left"/>
        <w:rPr>
          <w:lang w:eastAsia="zh-TW"/>
        </w:rPr>
      </w:pPr>
    </w:p>
    <w:p w:rsidR="00186F00" w:rsidRDefault="00186F00" w:rsidP="00DD045D">
      <w:pPr>
        <w:jc w:val="left"/>
        <w:rPr>
          <w:lang w:eastAsia="zh-TW"/>
        </w:rPr>
      </w:pPr>
    </w:p>
    <w:p w:rsidR="00186F00" w:rsidRPr="002A2ACF" w:rsidRDefault="00186F00" w:rsidP="002A2ACF">
      <w:pPr>
        <w:pStyle w:val="ListParagraph"/>
        <w:numPr>
          <w:ilvl w:val="0"/>
          <w:numId w:val="21"/>
        </w:numPr>
        <w:jc w:val="left"/>
        <w:rPr>
          <w:b/>
          <w:lang w:eastAsia="zh-TW"/>
        </w:rPr>
      </w:pPr>
      <w:r w:rsidRPr="002A2ACF">
        <w:rPr>
          <w:b/>
          <w:lang w:eastAsia="zh-TW"/>
        </w:rPr>
        <w:t>Capacity to accommodate the addition of below features in next phases</w:t>
      </w:r>
    </w:p>
    <w:p w:rsidR="00186F00" w:rsidRDefault="00186F00" w:rsidP="002A2ACF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More investment products such as</w:t>
      </w:r>
      <w:r w:rsidR="005B4FBC">
        <w:rPr>
          <w:lang w:eastAsia="zh-TW"/>
        </w:rPr>
        <w:t xml:space="preserve"> Mutual Fund, FX Margin, Bonds</w:t>
      </w:r>
    </w:p>
    <w:p w:rsidR="00186F00" w:rsidRDefault="00186F00" w:rsidP="002A2ACF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AI Investment Advisory tools</w:t>
      </w:r>
    </w:p>
    <w:p w:rsidR="00186F00" w:rsidRDefault="00186F00" w:rsidP="002A2ACF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Chatroom function that allow communication between RM and customers</w:t>
      </w:r>
    </w:p>
    <w:p w:rsidR="00186F00" w:rsidRDefault="00186F00" w:rsidP="002A2ACF">
      <w:pPr>
        <w:pStyle w:val="ListParagraph"/>
        <w:ind w:left="720" w:firstLine="0"/>
        <w:jc w:val="left"/>
        <w:rPr>
          <w:lang w:eastAsia="zh-TW"/>
        </w:rPr>
      </w:pPr>
    </w:p>
    <w:p w:rsidR="00033C6E" w:rsidRDefault="00033C6E" w:rsidP="002A2ACF">
      <w:pPr>
        <w:rPr>
          <w:lang w:eastAsia="zh-TW"/>
        </w:rPr>
      </w:pPr>
    </w:p>
    <w:p w:rsidR="00BE0287" w:rsidRPr="00BE0287" w:rsidRDefault="00BE0287" w:rsidP="002A2ACF">
      <w:pPr>
        <w:rPr>
          <w:lang w:eastAsia="zh-TW"/>
        </w:rPr>
      </w:pPr>
    </w:p>
    <w:p w:rsidR="00183123" w:rsidRPr="00183123" w:rsidRDefault="00183123" w:rsidP="00284B32">
      <w:pPr>
        <w:pStyle w:val="Heading1"/>
        <w:numPr>
          <w:ilvl w:val="0"/>
          <w:numId w:val="23"/>
        </w:numPr>
        <w:rPr>
          <w:rFonts w:ascii="Arial" w:hAnsi="Arial" w:cs="Arial"/>
          <w:lang w:eastAsia="zh-TW"/>
        </w:rPr>
      </w:pPr>
      <w:r w:rsidRPr="00183123">
        <w:rPr>
          <w:rFonts w:ascii="Arial" w:hAnsi="Arial" w:cs="Arial"/>
          <w:lang w:eastAsia="zh-TW"/>
        </w:rPr>
        <w:t>Function List</w:t>
      </w:r>
    </w:p>
    <w:p w:rsidR="00183123" w:rsidRDefault="00183123" w:rsidP="00183123">
      <w:pPr>
        <w:pStyle w:val="ListParagraph"/>
        <w:rPr>
          <w:rFonts w:ascii="Arial" w:eastAsiaTheme="minorEastAsia" w:hAnsi="Arial" w:cs="Arial"/>
          <w:b/>
          <w:bCs/>
          <w:u w:val="single"/>
        </w:rPr>
      </w:pPr>
      <w:r w:rsidRPr="00183123">
        <w:rPr>
          <w:rFonts w:ascii="Arial" w:eastAsiaTheme="minorEastAsia" w:hAnsi="Arial" w:cs="Arial"/>
          <w:b/>
          <w:bCs/>
          <w:u w:val="single"/>
        </w:rPr>
        <w:t>Phase 1</w:t>
      </w:r>
      <w:r w:rsidR="00E71912">
        <w:rPr>
          <w:rFonts w:ascii="Arial" w:eastAsiaTheme="minorEastAsia" w:hAnsi="Arial" w:cs="Arial"/>
          <w:b/>
          <w:bCs/>
          <w:u w:val="single"/>
        </w:rPr>
        <w:t xml:space="preserve"> (</w:t>
      </w:r>
      <w:r w:rsidR="00E71912" w:rsidRPr="002A2ACF">
        <w:rPr>
          <w:rFonts w:ascii="Arial" w:eastAsiaTheme="minorEastAsia" w:hAnsi="Arial" w:cs="Arial"/>
          <w:b/>
          <w:bCs/>
          <w:highlight w:val="yellow"/>
          <w:u w:val="single"/>
        </w:rPr>
        <w:t>Post-Logon functions are highlighted in yellow</w:t>
      </w:r>
      <w:r w:rsidR="00E71912">
        <w:rPr>
          <w:rFonts w:ascii="Arial" w:eastAsiaTheme="minorEastAsia" w:hAnsi="Arial" w:cs="Arial"/>
          <w:b/>
          <w:bCs/>
          <w:u w:val="single"/>
        </w:rPr>
        <w:t>)</w:t>
      </w:r>
    </w:p>
    <w:p w:rsidR="005A77CF" w:rsidRPr="00183123" w:rsidRDefault="005A77CF" w:rsidP="00183123">
      <w:pPr>
        <w:pStyle w:val="ListParagraph"/>
        <w:rPr>
          <w:rFonts w:ascii="Arial" w:eastAsiaTheme="minorEastAsia" w:hAnsi="Arial" w:cs="Arial"/>
          <w:b/>
          <w:bCs/>
          <w:u w:val="single"/>
        </w:rPr>
      </w:pPr>
    </w:p>
    <w:p w:rsidR="00183123" w:rsidRPr="00183123" w:rsidRDefault="00183123" w:rsidP="00183123">
      <w:pPr>
        <w:pStyle w:val="ListParagraph"/>
        <w:rPr>
          <w:rFonts w:ascii="Arial" w:eastAsiaTheme="minorEastAsia" w:hAnsi="Arial" w:cs="Arial"/>
          <w:bCs/>
        </w:rPr>
      </w:pPr>
    </w:p>
    <w:p w:rsidR="00183123" w:rsidRPr="00183123" w:rsidRDefault="00E71912" w:rsidP="00183123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Homepage</w:t>
      </w:r>
      <w:r w:rsidR="005A77CF">
        <w:rPr>
          <w:rFonts w:ascii="Arial" w:eastAsiaTheme="minorEastAsia" w:hAnsi="Arial" w:cs="Arial"/>
          <w:bCs/>
        </w:rPr>
        <w:t xml:space="preserve"> </w:t>
      </w:r>
    </w:p>
    <w:p w:rsidR="009A0F0A" w:rsidRDefault="009A0F0A" w:rsidP="00183123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Bank’s announcement</w:t>
      </w:r>
    </w:p>
    <w:p w:rsidR="00DE18B7" w:rsidRPr="002A2ACF" w:rsidRDefault="00DE18B7" w:rsidP="00183123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2A2ACF">
        <w:rPr>
          <w:rFonts w:ascii="Arial" w:eastAsiaTheme="minorEastAsia" w:hAnsi="Arial" w:cs="Arial"/>
          <w:bCs/>
        </w:rPr>
        <w:t>Stock</w:t>
      </w:r>
      <w:r>
        <w:rPr>
          <w:rFonts w:ascii="Arial" w:eastAsiaTheme="minorEastAsia" w:hAnsi="Arial" w:cs="Arial"/>
          <w:bCs/>
        </w:rPr>
        <w:t xml:space="preserve"> Search (support stock name or code search)</w:t>
      </w:r>
    </w:p>
    <w:p w:rsidR="00183123" w:rsidRPr="002A2ACF" w:rsidRDefault="00183123" w:rsidP="00183123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lastRenderedPageBreak/>
        <w:t>Portfolio (showing</w:t>
      </w:r>
      <w:r w:rsidR="00E71912">
        <w:rPr>
          <w:rFonts w:ascii="Arial" w:eastAsiaTheme="minorEastAsia" w:hAnsi="Arial" w:cs="Arial"/>
          <w:bCs/>
          <w:highlight w:val="yellow"/>
        </w:rPr>
        <w:t xml:space="preserve"> account balance with</w:t>
      </w:r>
      <w:r w:rsidRPr="002A2ACF">
        <w:rPr>
          <w:rFonts w:ascii="Arial" w:eastAsiaTheme="minorEastAsia" w:hAnsi="Arial" w:cs="Arial"/>
          <w:bCs/>
          <w:highlight w:val="yellow"/>
        </w:rPr>
        <w:t xml:space="preserve"> </w:t>
      </w:r>
      <w:r w:rsidR="00E71912" w:rsidRPr="002A2ACF">
        <w:rPr>
          <w:rFonts w:ascii="Arial" w:eastAsiaTheme="minorEastAsia" w:hAnsi="Arial" w:cs="Arial"/>
          <w:bCs/>
          <w:highlight w:val="yellow"/>
        </w:rPr>
        <w:t>all holdings according to the securities account selected</w:t>
      </w:r>
      <w:r w:rsidRPr="002A2ACF">
        <w:rPr>
          <w:rFonts w:ascii="Arial" w:eastAsiaTheme="minorEastAsia" w:hAnsi="Arial" w:cs="Arial"/>
          <w:bCs/>
          <w:highlight w:val="yellow"/>
        </w:rPr>
        <w:t>)</w:t>
      </w:r>
    </w:p>
    <w:p w:rsidR="00773663" w:rsidRDefault="00773663" w:rsidP="002A2ACF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bCs/>
        </w:rPr>
      </w:pPr>
      <w:r w:rsidRPr="00E71912">
        <w:rPr>
          <w:rFonts w:ascii="Arial" w:eastAsiaTheme="minorEastAsia" w:hAnsi="Arial" w:cs="Arial"/>
          <w:bCs/>
        </w:rPr>
        <w:t>7 shortcuts in icon</w:t>
      </w:r>
      <w:r>
        <w:rPr>
          <w:rFonts w:ascii="Arial" w:eastAsiaTheme="minorEastAsia" w:hAnsi="Arial" w:cs="Arial"/>
          <w:bCs/>
        </w:rPr>
        <w:t xml:space="preserve"> allowing personalization</w:t>
      </w:r>
    </w:p>
    <w:p w:rsidR="00773663" w:rsidRDefault="00773663" w:rsidP="0077366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 xml:space="preserve">Order Status </w:t>
      </w:r>
      <w:r w:rsidR="00DE18B7" w:rsidRPr="002A2ACF">
        <w:rPr>
          <w:rFonts w:ascii="Arial" w:eastAsiaTheme="minorEastAsia" w:hAnsi="Arial" w:cs="Arial"/>
          <w:bCs/>
          <w:highlight w:val="yellow"/>
        </w:rPr>
        <w:t>(Today/7 days, allow sorting and filtering)</w:t>
      </w:r>
    </w:p>
    <w:p w:rsidR="00DE18B7" w:rsidRDefault="00DE18B7" w:rsidP="002A2ACF">
      <w:pPr>
        <w:pStyle w:val="ListParagraph"/>
        <w:widowControl/>
        <w:numPr>
          <w:ilvl w:val="3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>
        <w:rPr>
          <w:rFonts w:ascii="Arial" w:eastAsiaTheme="minorEastAsia" w:hAnsi="Arial" w:cs="Arial"/>
          <w:bCs/>
          <w:highlight w:val="yellow"/>
        </w:rPr>
        <w:t>Amend Order</w:t>
      </w:r>
    </w:p>
    <w:p w:rsidR="00DE18B7" w:rsidRPr="002A2ACF" w:rsidRDefault="00DE18B7" w:rsidP="002A2ACF">
      <w:pPr>
        <w:pStyle w:val="ListParagraph"/>
        <w:widowControl/>
        <w:numPr>
          <w:ilvl w:val="3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>
        <w:rPr>
          <w:rFonts w:ascii="Arial" w:eastAsiaTheme="minorEastAsia" w:hAnsi="Arial" w:cs="Arial"/>
          <w:bCs/>
          <w:highlight w:val="yellow"/>
        </w:rPr>
        <w:t>Cancel Order</w:t>
      </w:r>
    </w:p>
    <w:p w:rsidR="00773663" w:rsidRPr="002A2ACF" w:rsidRDefault="00773663" w:rsidP="0077366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>Transaction History</w:t>
      </w:r>
      <w:r w:rsidR="00DE18B7" w:rsidRPr="002A2ACF">
        <w:rPr>
          <w:rFonts w:ascii="Arial" w:eastAsiaTheme="minorEastAsia" w:hAnsi="Arial" w:cs="Arial"/>
          <w:bCs/>
          <w:highlight w:val="yellow"/>
        </w:rPr>
        <w:t xml:space="preserve"> (Today/7 days/1 month, allow sorting and filtering)</w:t>
      </w:r>
    </w:p>
    <w:p w:rsidR="00773663" w:rsidRPr="002A2ACF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>Stock Watch (Setup, view and Edit and the list sync with the record in OB/MB)</w:t>
      </w:r>
    </w:p>
    <w:p w:rsidR="00DE18B7" w:rsidRPr="002A2ACF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>Fund Transfer (Cash/Margin)</w:t>
      </w:r>
    </w:p>
    <w:p w:rsidR="00DE18B7" w:rsidRPr="002A2ACF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>Margin Account details</w:t>
      </w:r>
    </w:p>
    <w:p w:rsidR="00DE18B7" w:rsidRPr="002A2ACF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  <w:highlight w:val="yellow"/>
        </w:rPr>
      </w:pPr>
      <w:proofErr w:type="spellStart"/>
      <w:r w:rsidRPr="002A2ACF">
        <w:rPr>
          <w:rFonts w:ascii="Arial" w:eastAsiaTheme="minorEastAsia" w:hAnsi="Arial" w:cs="Arial"/>
          <w:bCs/>
          <w:highlight w:val="yellow"/>
        </w:rPr>
        <w:t>eStatement</w:t>
      </w:r>
      <w:proofErr w:type="spellEnd"/>
      <w:r w:rsidRPr="002A2ACF">
        <w:rPr>
          <w:rFonts w:ascii="Arial" w:eastAsiaTheme="minorEastAsia" w:hAnsi="Arial" w:cs="Arial"/>
          <w:bCs/>
          <w:highlight w:val="yellow"/>
        </w:rPr>
        <w:t xml:space="preserve"> (Setup and view)</w:t>
      </w:r>
    </w:p>
    <w:p w:rsidR="00DE18B7" w:rsidRDefault="00DE18B7" w:rsidP="002A2ACF">
      <w:pPr>
        <w:pStyle w:val="ListParagraph"/>
        <w:numPr>
          <w:ilvl w:val="2"/>
          <w:numId w:val="10"/>
        </w:numPr>
        <w:rPr>
          <w:ins w:id="0" w:author="China Construction Bank (Asia) Limited" w:date="2019-05-29T15:54:00Z"/>
          <w:rFonts w:ascii="Arial" w:eastAsiaTheme="minorEastAsia" w:hAnsi="Arial" w:cs="Arial"/>
          <w:bCs/>
          <w:highlight w:val="yellow"/>
        </w:rPr>
      </w:pPr>
      <w:proofErr w:type="spellStart"/>
      <w:r w:rsidRPr="002A2ACF">
        <w:rPr>
          <w:rFonts w:ascii="Arial" w:eastAsiaTheme="minorEastAsia" w:hAnsi="Arial" w:cs="Arial"/>
          <w:bCs/>
          <w:highlight w:val="yellow"/>
        </w:rPr>
        <w:t>eIPO</w:t>
      </w:r>
      <w:proofErr w:type="spellEnd"/>
      <w:r w:rsidRPr="002A2ACF">
        <w:rPr>
          <w:rFonts w:ascii="Arial" w:eastAsiaTheme="minorEastAsia" w:hAnsi="Arial" w:cs="Arial"/>
          <w:bCs/>
          <w:highlight w:val="yellow"/>
        </w:rPr>
        <w:t xml:space="preserve"> (subscription and application status enquiry)</w:t>
      </w:r>
    </w:p>
    <w:p w:rsidR="009F1A59" w:rsidRPr="002A2ACF" w:rsidRDefault="009F1A59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  <w:highlight w:val="yellow"/>
        </w:rPr>
      </w:pPr>
      <w:proofErr w:type="spellStart"/>
      <w:ins w:id="1" w:author="China Construction Bank (Asia) Limited" w:date="2019-05-29T15:54:00Z">
        <w:r>
          <w:rPr>
            <w:rFonts w:ascii="Arial" w:eastAsiaTheme="minorEastAsia" w:hAnsi="Arial" w:cs="Arial"/>
            <w:bCs/>
            <w:highlight w:val="yellow"/>
          </w:rPr>
          <w:t>eCA</w:t>
        </w:r>
      </w:ins>
      <w:proofErr w:type="spellEnd"/>
      <w:ins w:id="2" w:author="China Construction Bank (Asia) Limited" w:date="2019-05-29T15:55:00Z">
        <w:r w:rsidR="00C21683">
          <w:rPr>
            <w:rFonts w:ascii="Arial" w:eastAsiaTheme="minorEastAsia" w:hAnsi="Arial" w:cs="Arial"/>
            <w:bCs/>
            <w:highlight w:val="yellow"/>
          </w:rPr>
          <w:t xml:space="preserve"> (</w:t>
        </w:r>
      </w:ins>
      <w:ins w:id="3" w:author="China Construction Bank (Asia) Limited" w:date="2019-05-29T17:44:00Z">
        <w:r w:rsidR="00E515A8">
          <w:rPr>
            <w:rFonts w:ascii="Arial" w:eastAsiaTheme="minorEastAsia" w:hAnsi="Arial" w:cs="Arial"/>
            <w:bCs/>
            <w:highlight w:val="yellow"/>
          </w:rPr>
          <w:t>Dividend Announcement, Rights Issue Announcement, Open Offer Announcement</w:t>
        </w:r>
      </w:ins>
      <w:ins w:id="4" w:author="China Construction Bank (Asia) Limited" w:date="2019-05-29T17:45:00Z">
        <w:r w:rsidR="00E515A8">
          <w:rPr>
            <w:rFonts w:ascii="Arial" w:eastAsiaTheme="minorEastAsia" w:hAnsi="Arial" w:cs="Arial"/>
            <w:bCs/>
            <w:highlight w:val="yellow"/>
          </w:rPr>
          <w:t>, Voluntary Unconditional Announcement)</w:t>
        </w:r>
      </w:ins>
    </w:p>
    <w:p w:rsidR="009A0F0A" w:rsidRDefault="009A0F0A" w:rsidP="002A2ACF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Promotion Banner</w:t>
      </w:r>
    </w:p>
    <w:p w:rsidR="00773663" w:rsidRDefault="00773663" w:rsidP="002A2ACF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Key Info sections </w:t>
      </w:r>
    </w:p>
    <w:p w:rsidR="00E71912" w:rsidRPr="002A2ACF" w:rsidRDefault="00E71912" w:rsidP="00E71912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 xml:space="preserve">Top </w:t>
      </w:r>
      <w:proofErr w:type="spellStart"/>
      <w:r w:rsidRPr="002A2ACF">
        <w:rPr>
          <w:rFonts w:ascii="Arial" w:eastAsiaTheme="minorEastAsia" w:hAnsi="Arial" w:cs="Arial"/>
          <w:bCs/>
          <w:highlight w:val="yellow"/>
        </w:rPr>
        <w:t>Watchlist</w:t>
      </w:r>
      <w:proofErr w:type="spellEnd"/>
      <w:r w:rsidRPr="002A2ACF">
        <w:rPr>
          <w:rFonts w:ascii="Arial" w:eastAsiaTheme="minorEastAsia" w:hAnsi="Arial" w:cs="Arial"/>
          <w:bCs/>
          <w:highlight w:val="yellow"/>
        </w:rPr>
        <w:t xml:space="preserve"> showing first 4 stocks in the list</w:t>
      </w:r>
    </w:p>
    <w:p w:rsidR="00E71912" w:rsidRPr="002A2ACF" w:rsidRDefault="00E71912" w:rsidP="002A2ACF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 xml:space="preserve">Personalized Latest News and Research Reports based on holdings or </w:t>
      </w:r>
      <w:proofErr w:type="spellStart"/>
      <w:r w:rsidRPr="002A2ACF">
        <w:rPr>
          <w:rFonts w:ascii="Arial" w:eastAsiaTheme="minorEastAsia" w:hAnsi="Arial" w:cs="Arial"/>
          <w:bCs/>
          <w:highlight w:val="yellow"/>
        </w:rPr>
        <w:t>watchlist</w:t>
      </w:r>
      <w:proofErr w:type="spellEnd"/>
    </w:p>
    <w:p w:rsidR="00773663" w:rsidRPr="002A2ACF" w:rsidRDefault="00773663" w:rsidP="002A2ACF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Market Info (</w:t>
      </w:r>
      <w:proofErr w:type="spellStart"/>
      <w:r>
        <w:rPr>
          <w:rFonts w:ascii="Arial" w:eastAsiaTheme="minorEastAsia" w:hAnsi="Arial" w:cs="Arial"/>
          <w:bCs/>
        </w:rPr>
        <w:t>Indice</w:t>
      </w:r>
      <w:proofErr w:type="spellEnd"/>
      <w:r>
        <w:rPr>
          <w:rFonts w:ascii="Arial" w:eastAsiaTheme="minorEastAsia" w:hAnsi="Arial" w:cs="Arial"/>
          <w:bCs/>
        </w:rPr>
        <w:t>, top stocks, company news)</w:t>
      </w:r>
    </w:p>
    <w:p w:rsidR="00183123" w:rsidRPr="00183123" w:rsidRDefault="00183123" w:rsidP="002A2ACF">
      <w:pPr>
        <w:pStyle w:val="ListParagraph"/>
        <w:ind w:firstLine="0"/>
      </w:pPr>
    </w:p>
    <w:p w:rsidR="00183123" w:rsidRPr="00DE18B7" w:rsidRDefault="00183123" w:rsidP="00183123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DE18B7">
        <w:rPr>
          <w:rFonts w:ascii="Arial" w:eastAsiaTheme="minorEastAsia" w:hAnsi="Arial" w:cs="Arial"/>
          <w:bCs/>
        </w:rPr>
        <w:t xml:space="preserve">Securities Trading </w:t>
      </w:r>
      <w:r w:rsidR="005A77CF" w:rsidRPr="00DE18B7">
        <w:rPr>
          <w:rFonts w:ascii="Arial" w:eastAsiaTheme="minorEastAsia" w:hAnsi="Arial" w:cs="Arial"/>
          <w:bCs/>
        </w:rPr>
        <w:t>(HK Shares &amp;</w:t>
      </w:r>
      <w:r w:rsidRPr="00DE18B7">
        <w:rPr>
          <w:rFonts w:ascii="Arial" w:eastAsiaTheme="minorEastAsia" w:hAnsi="Arial" w:cs="Arial"/>
          <w:bCs/>
        </w:rPr>
        <w:t xml:space="preserve"> SSE)</w:t>
      </w:r>
    </w:p>
    <w:p w:rsidR="00183123" w:rsidRPr="002A2ACF" w:rsidRDefault="00183123" w:rsidP="0018312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>Order Placement</w:t>
      </w:r>
      <w:r w:rsidR="00DE18B7" w:rsidRPr="002A2ACF">
        <w:rPr>
          <w:rFonts w:ascii="Arial" w:eastAsiaTheme="minorEastAsia" w:hAnsi="Arial" w:cs="Arial"/>
          <w:bCs/>
          <w:highlight w:val="yellow"/>
        </w:rPr>
        <w:t xml:space="preserve"> (support stock quote)</w:t>
      </w:r>
    </w:p>
    <w:p w:rsidR="00183123" w:rsidRPr="002A2ACF" w:rsidRDefault="00183123" w:rsidP="0018312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>Order Amendment</w:t>
      </w:r>
    </w:p>
    <w:p w:rsidR="00183123" w:rsidRPr="002A2ACF" w:rsidRDefault="00183123" w:rsidP="0018312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2A2ACF">
        <w:rPr>
          <w:rFonts w:ascii="Arial" w:eastAsiaTheme="minorEastAsia" w:hAnsi="Arial" w:cs="Arial"/>
          <w:bCs/>
          <w:highlight w:val="yellow"/>
        </w:rPr>
        <w:t>Order Cancellation</w:t>
      </w:r>
    </w:p>
    <w:p w:rsidR="00DE18B7" w:rsidRDefault="00DE18B7" w:rsidP="00183123">
      <w:pPr>
        <w:pStyle w:val="ListParagraph"/>
        <w:ind w:left="1080"/>
        <w:rPr>
          <w:rFonts w:ascii="Arial" w:eastAsiaTheme="minorEastAsia" w:hAnsi="Arial" w:cs="Arial"/>
          <w:bCs/>
        </w:rPr>
      </w:pPr>
    </w:p>
    <w:p w:rsidR="0074458E" w:rsidRDefault="00DE18B7" w:rsidP="002A2ACF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Market Info</w:t>
      </w:r>
    </w:p>
    <w:p w:rsidR="002A2ACF" w:rsidRPr="006018D4" w:rsidRDefault="002A2ACF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6018D4">
        <w:rPr>
          <w:rFonts w:ascii="Arial" w:eastAsiaTheme="minorEastAsia" w:hAnsi="Arial" w:cs="Arial"/>
          <w:bCs/>
        </w:rPr>
        <w:t>Indices</w:t>
      </w:r>
      <w:r w:rsidR="006018D4" w:rsidRPr="006018D4">
        <w:rPr>
          <w:rFonts w:ascii="Arial" w:eastAsiaTheme="minorEastAsia" w:hAnsi="Arial" w:cs="Arial"/>
          <w:bCs/>
        </w:rPr>
        <w:t xml:space="preserve"> (</w:t>
      </w:r>
      <w:r w:rsidRPr="004F6D87">
        <w:rPr>
          <w:rFonts w:ascii="Arial" w:eastAsiaTheme="minorEastAsia" w:hAnsi="Arial" w:cs="Arial"/>
          <w:bCs/>
        </w:rPr>
        <w:t>Hong Kong</w:t>
      </w:r>
      <w:r w:rsidR="006018D4">
        <w:rPr>
          <w:rFonts w:ascii="Arial" w:eastAsiaTheme="minorEastAsia" w:hAnsi="Arial" w:cs="Arial"/>
          <w:bCs/>
        </w:rPr>
        <w:t xml:space="preserve">, </w:t>
      </w:r>
      <w:r w:rsidRPr="006018D4">
        <w:rPr>
          <w:rFonts w:ascii="Arial" w:eastAsiaTheme="minorEastAsia" w:hAnsi="Arial" w:cs="Arial"/>
          <w:bCs/>
        </w:rPr>
        <w:t>China and Asia Pacific</w:t>
      </w:r>
      <w:r w:rsidR="006018D4">
        <w:rPr>
          <w:rFonts w:ascii="Arial" w:eastAsiaTheme="minorEastAsia" w:hAnsi="Arial" w:cs="Arial"/>
          <w:bCs/>
        </w:rPr>
        <w:t>)</w:t>
      </w:r>
    </w:p>
    <w:p w:rsidR="002A2ACF" w:rsidRDefault="002A2ACF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Index Constituents</w:t>
      </w:r>
      <w:r w:rsidR="006018D4">
        <w:rPr>
          <w:rFonts w:ascii="Arial" w:eastAsiaTheme="minorEastAsia" w:hAnsi="Arial" w:cs="Arial"/>
          <w:bCs/>
        </w:rPr>
        <w:t xml:space="preserve"> (HK)</w:t>
      </w:r>
    </w:p>
    <w:p w:rsidR="002A2ACF" w:rsidRDefault="002A2ACF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Hong Kong Top 20 (</w:t>
      </w:r>
      <w:r w:rsidR="001D7DF9">
        <w:rPr>
          <w:rFonts w:ascii="Arial" w:eastAsiaTheme="minorEastAsia" w:hAnsi="Arial" w:cs="Arial"/>
          <w:bCs/>
        </w:rPr>
        <w:t>Stocks, Warrants,</w:t>
      </w:r>
      <w:r>
        <w:rPr>
          <w:rFonts w:ascii="Arial" w:eastAsiaTheme="minorEastAsia" w:hAnsi="Arial" w:cs="Arial"/>
          <w:bCs/>
        </w:rPr>
        <w:t xml:space="preserve"> CBBCs</w:t>
      </w:r>
      <w:r w:rsidR="001D7DF9">
        <w:rPr>
          <w:rFonts w:ascii="Arial" w:eastAsiaTheme="minorEastAsia" w:hAnsi="Arial" w:cs="Arial"/>
          <w:bCs/>
        </w:rPr>
        <w:t xml:space="preserve">, by </w:t>
      </w:r>
      <w:r>
        <w:rPr>
          <w:rFonts w:ascii="Arial" w:eastAsiaTheme="minorEastAsia" w:hAnsi="Arial" w:cs="Arial"/>
          <w:bCs/>
        </w:rPr>
        <w:t>Turnover/Volume/%</w:t>
      </w:r>
      <w:r w:rsidR="001D7DF9">
        <w:rPr>
          <w:rFonts w:ascii="Arial" w:eastAsiaTheme="minorEastAsia" w:hAnsi="Arial" w:cs="Arial"/>
          <w:bCs/>
        </w:rPr>
        <w:t>Gainers/</w:t>
      </w:r>
      <w:r>
        <w:rPr>
          <w:rFonts w:ascii="Arial" w:eastAsiaTheme="minorEastAsia" w:hAnsi="Arial" w:cs="Arial"/>
          <w:bCs/>
        </w:rPr>
        <w:t>%Losers)</w:t>
      </w:r>
    </w:p>
    <w:p w:rsidR="002A2ACF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Market News </w:t>
      </w:r>
      <w:r w:rsidR="006018D4">
        <w:rPr>
          <w:rFonts w:ascii="Arial" w:eastAsiaTheme="minorEastAsia" w:hAnsi="Arial" w:cs="Arial"/>
          <w:bCs/>
        </w:rPr>
        <w:t>(</w:t>
      </w:r>
      <w:r w:rsidR="001B4A39">
        <w:rPr>
          <w:rFonts w:ascii="Arial" w:eastAsiaTheme="minorEastAsia" w:hAnsi="Arial" w:cs="Arial"/>
          <w:bCs/>
        </w:rPr>
        <w:t xml:space="preserve">Top News, </w:t>
      </w:r>
      <w:r>
        <w:rPr>
          <w:rFonts w:ascii="Arial" w:eastAsiaTheme="minorEastAsia" w:hAnsi="Arial" w:cs="Arial"/>
          <w:bCs/>
        </w:rPr>
        <w:t xml:space="preserve">Analysts’ Views, Market Intelligence, Research Report, </w:t>
      </w:r>
      <w:proofErr w:type="spellStart"/>
      <w:r>
        <w:rPr>
          <w:rFonts w:ascii="Arial" w:eastAsiaTheme="minorEastAsia" w:hAnsi="Arial" w:cs="Arial"/>
          <w:bCs/>
        </w:rPr>
        <w:t>etc</w:t>
      </w:r>
      <w:proofErr w:type="spellEnd"/>
      <w:r>
        <w:rPr>
          <w:rFonts w:ascii="Arial" w:eastAsiaTheme="minorEastAsia" w:hAnsi="Arial" w:cs="Arial"/>
          <w:bCs/>
        </w:rPr>
        <w:t>)</w:t>
      </w:r>
    </w:p>
    <w:p w:rsidR="001D7DF9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IPOs (Current/Upcoming/Listed, support calendar view)</w:t>
      </w:r>
    </w:p>
    <w:p w:rsidR="001D7DF9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Industry Constituents</w:t>
      </w:r>
    </w:p>
    <w:p w:rsidR="001D7DF9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Industry Top 10</w:t>
      </w:r>
      <w:r w:rsidR="006018D4">
        <w:rPr>
          <w:rFonts w:ascii="Arial" w:eastAsiaTheme="minorEastAsia" w:hAnsi="Arial" w:cs="Arial"/>
          <w:bCs/>
        </w:rPr>
        <w:t xml:space="preserve"> (By market cap)</w:t>
      </w:r>
    </w:p>
    <w:p w:rsidR="001D7DF9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ETFs</w:t>
      </w:r>
    </w:p>
    <w:p w:rsidR="001D7DF9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Dividend Histo</w:t>
      </w:r>
      <w:r w:rsidR="004E5600">
        <w:rPr>
          <w:rFonts w:ascii="Arial" w:eastAsiaTheme="minorEastAsia" w:hAnsi="Arial" w:cs="Arial"/>
          <w:bCs/>
        </w:rPr>
        <w:t>r</w:t>
      </w:r>
      <w:r>
        <w:rPr>
          <w:rFonts w:ascii="Arial" w:eastAsiaTheme="minorEastAsia" w:hAnsi="Arial" w:cs="Arial"/>
          <w:bCs/>
        </w:rPr>
        <w:t>y</w:t>
      </w:r>
      <w:r w:rsidR="006018D4">
        <w:rPr>
          <w:rFonts w:ascii="Arial" w:eastAsiaTheme="minorEastAsia" w:hAnsi="Arial" w:cs="Arial"/>
          <w:bCs/>
        </w:rPr>
        <w:t xml:space="preserve"> (1 month history, allow searching)</w:t>
      </w:r>
    </w:p>
    <w:p w:rsidR="001D7DF9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Corporate Events</w:t>
      </w:r>
    </w:p>
    <w:p w:rsidR="001D7DF9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52-Week High/Low</w:t>
      </w:r>
    </w:p>
    <w:p w:rsidR="001B4A39" w:rsidRDefault="001B4A3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Stock Connect Quota Balance (Daily)</w:t>
      </w:r>
    </w:p>
    <w:p w:rsidR="0074458E" w:rsidRDefault="0074458E" w:rsidP="002A2ACF">
      <w:pPr>
        <w:pStyle w:val="ListParagraph"/>
        <w:ind w:left="720" w:firstLine="0"/>
        <w:rPr>
          <w:rFonts w:ascii="Arial" w:eastAsiaTheme="minorEastAsia" w:hAnsi="Arial" w:cs="Arial"/>
          <w:bCs/>
        </w:rPr>
      </w:pPr>
    </w:p>
    <w:p w:rsidR="0074458E" w:rsidRPr="009A0F0A" w:rsidRDefault="0074458E" w:rsidP="002A2ACF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9A0F0A">
        <w:rPr>
          <w:rFonts w:ascii="Arial" w:eastAsiaTheme="minorEastAsia" w:hAnsi="Arial" w:cs="Arial"/>
          <w:bCs/>
        </w:rPr>
        <w:t>Settings</w:t>
      </w:r>
      <w:r w:rsidR="009A0F0A" w:rsidRPr="002A2ACF">
        <w:rPr>
          <w:rFonts w:ascii="Arial" w:eastAsiaTheme="minorEastAsia" w:hAnsi="Arial" w:cs="Arial"/>
          <w:bCs/>
        </w:rPr>
        <w:t xml:space="preserve"> and others</w:t>
      </w:r>
    </w:p>
    <w:p w:rsidR="0074458E" w:rsidRPr="009A0F0A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9A0F0A">
        <w:rPr>
          <w:rFonts w:ascii="Arial" w:eastAsiaTheme="minorEastAsia" w:hAnsi="Arial" w:cs="Arial"/>
          <w:bCs/>
          <w:highlight w:val="yellow"/>
        </w:rPr>
        <w:t>Enable/Disable Mobile Token access</w:t>
      </w:r>
    </w:p>
    <w:p w:rsidR="0074458E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 w:rsidRPr="009A0F0A">
        <w:rPr>
          <w:rFonts w:ascii="Arial" w:eastAsiaTheme="minorEastAsia" w:hAnsi="Arial" w:cs="Arial"/>
          <w:bCs/>
          <w:highlight w:val="yellow"/>
        </w:rPr>
        <w:t>Price Alert</w:t>
      </w:r>
    </w:p>
    <w:p w:rsidR="005B4FBC" w:rsidRPr="009A0F0A" w:rsidRDefault="005B4FBC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  <w:highlight w:val="yellow"/>
        </w:rPr>
      </w:pPr>
      <w:r>
        <w:rPr>
          <w:rFonts w:ascii="Arial" w:eastAsiaTheme="minorEastAsia" w:hAnsi="Arial" w:cs="Arial"/>
          <w:bCs/>
          <w:highlight w:val="yellow"/>
        </w:rPr>
        <w:t>Push notification</w:t>
      </w:r>
    </w:p>
    <w:p w:rsidR="0074458E" w:rsidRPr="002A2ACF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2A2ACF">
        <w:rPr>
          <w:rFonts w:ascii="Arial" w:eastAsiaTheme="minorEastAsia" w:hAnsi="Arial" w:cs="Arial"/>
          <w:bCs/>
        </w:rPr>
        <w:t>App theme</w:t>
      </w:r>
    </w:p>
    <w:p w:rsidR="0074458E" w:rsidRPr="002A2ACF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2A2ACF">
        <w:rPr>
          <w:rFonts w:ascii="Arial" w:eastAsiaTheme="minorEastAsia" w:hAnsi="Arial" w:cs="Arial"/>
          <w:bCs/>
        </w:rPr>
        <w:t>Language</w:t>
      </w:r>
    </w:p>
    <w:p w:rsidR="0074458E" w:rsidRPr="002A2ACF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2A2ACF">
        <w:rPr>
          <w:rFonts w:ascii="Arial" w:eastAsiaTheme="minorEastAsia" w:hAnsi="Arial" w:cs="Arial"/>
          <w:bCs/>
        </w:rPr>
        <w:t>Sequence of Stocks market info displayed</w:t>
      </w:r>
    </w:p>
    <w:p w:rsidR="009A0F0A" w:rsidRDefault="009A0F0A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2A2ACF">
        <w:rPr>
          <w:rFonts w:ascii="Arial" w:eastAsiaTheme="minorEastAsia" w:hAnsi="Arial" w:cs="Arial"/>
          <w:bCs/>
        </w:rPr>
        <w:t>Homepage Horizontal view</w:t>
      </w:r>
    </w:p>
    <w:p w:rsidR="009A0F0A" w:rsidRPr="002A2ACF" w:rsidRDefault="009A0F0A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Bank’s announcement</w:t>
      </w:r>
    </w:p>
    <w:p w:rsidR="00183123" w:rsidRPr="00183123" w:rsidDel="00E515A8" w:rsidRDefault="00183123" w:rsidP="002A2ACF">
      <w:pPr>
        <w:rPr>
          <w:del w:id="5" w:author="China Construction Bank (Asia) Limited" w:date="2019-05-29T17:45:00Z"/>
        </w:rPr>
      </w:pPr>
      <w:bookmarkStart w:id="6" w:name="_GoBack"/>
      <w:bookmarkEnd w:id="6"/>
    </w:p>
    <w:p w:rsidR="00183123" w:rsidRPr="00E515A8" w:rsidRDefault="00183123" w:rsidP="00E515A8">
      <w:pPr>
        <w:rPr>
          <w:rFonts w:ascii="Arial" w:eastAsiaTheme="minorEastAsia" w:hAnsi="Arial" w:cs="Arial"/>
          <w:bCs/>
        </w:rPr>
      </w:pPr>
    </w:p>
    <w:sectPr w:rsidR="00183123" w:rsidRPr="00E5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23" w:rsidRDefault="00183123" w:rsidP="00183123">
      <w:r>
        <w:separator/>
      </w:r>
    </w:p>
  </w:endnote>
  <w:endnote w:type="continuationSeparator" w:id="0">
    <w:p w:rsidR="00183123" w:rsidRDefault="00183123" w:rsidP="0018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彩虹粗仿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23" w:rsidRDefault="00183123" w:rsidP="00183123">
      <w:r>
        <w:separator/>
      </w:r>
    </w:p>
  </w:footnote>
  <w:footnote w:type="continuationSeparator" w:id="0">
    <w:p w:rsidR="00183123" w:rsidRDefault="00183123" w:rsidP="0018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9586D3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彩虹粗仿宋" w:eastAsia="彩虹粗仿宋" w:hAnsi="彩虹粗仿宋" w:cs="SimSu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3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494"/>
        </w:tabs>
        <w:ind w:left="1494" w:hanging="1134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>
    <w:nsid w:val="0BF155CB"/>
    <w:multiLevelType w:val="multilevel"/>
    <w:tmpl w:val="B93A8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2">
    <w:nsid w:val="11BA4075"/>
    <w:multiLevelType w:val="hybridMultilevel"/>
    <w:tmpl w:val="06DA4322"/>
    <w:lvl w:ilvl="0" w:tplc="E6666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30CDA"/>
    <w:multiLevelType w:val="hybridMultilevel"/>
    <w:tmpl w:val="F70A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91156"/>
    <w:multiLevelType w:val="hybridMultilevel"/>
    <w:tmpl w:val="4BFEE670"/>
    <w:lvl w:ilvl="0" w:tplc="A45CCEFC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907C44"/>
    <w:multiLevelType w:val="multilevel"/>
    <w:tmpl w:val="C938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6">
    <w:nsid w:val="1DFF6E3F"/>
    <w:multiLevelType w:val="hybridMultilevel"/>
    <w:tmpl w:val="7E34FE1E"/>
    <w:lvl w:ilvl="0" w:tplc="7C8A3804">
      <w:start w:val="3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931783"/>
    <w:multiLevelType w:val="hybridMultilevel"/>
    <w:tmpl w:val="3EE41AB2"/>
    <w:lvl w:ilvl="0" w:tplc="655AC9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A3183"/>
    <w:multiLevelType w:val="hybridMultilevel"/>
    <w:tmpl w:val="678A9284"/>
    <w:lvl w:ilvl="0" w:tplc="B1520F40">
      <w:start w:val="3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42DDD"/>
    <w:multiLevelType w:val="multilevel"/>
    <w:tmpl w:val="7B02737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10">
    <w:nsid w:val="3260373F"/>
    <w:multiLevelType w:val="hybridMultilevel"/>
    <w:tmpl w:val="5504E318"/>
    <w:lvl w:ilvl="0" w:tplc="84FAD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96D67"/>
    <w:multiLevelType w:val="hybridMultilevel"/>
    <w:tmpl w:val="6DC0E242"/>
    <w:lvl w:ilvl="0" w:tplc="7A6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A4CC3"/>
    <w:multiLevelType w:val="hybridMultilevel"/>
    <w:tmpl w:val="2D66FAE2"/>
    <w:lvl w:ilvl="0" w:tplc="27425A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540E352">
      <w:start w:val="2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Arial" w:eastAsia="PMingLiU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1E16551"/>
    <w:multiLevelType w:val="hybridMultilevel"/>
    <w:tmpl w:val="4CD265CC"/>
    <w:lvl w:ilvl="0" w:tplc="7A6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8364C"/>
    <w:multiLevelType w:val="hybridMultilevel"/>
    <w:tmpl w:val="06986C88"/>
    <w:lvl w:ilvl="0" w:tplc="937C7C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220FA7"/>
    <w:multiLevelType w:val="hybridMultilevel"/>
    <w:tmpl w:val="29260B34"/>
    <w:lvl w:ilvl="0" w:tplc="755E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3044B"/>
    <w:multiLevelType w:val="multilevel"/>
    <w:tmpl w:val="60F8A8D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17">
    <w:nsid w:val="710F140A"/>
    <w:multiLevelType w:val="multilevel"/>
    <w:tmpl w:val="5C8019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D83686A"/>
    <w:multiLevelType w:val="hybridMultilevel"/>
    <w:tmpl w:val="20C6AA80"/>
    <w:lvl w:ilvl="0" w:tplc="6A64E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7"/>
  </w:num>
  <w:num w:numId="10">
    <w:abstractNumId w:val="5"/>
  </w:num>
  <w:num w:numId="11">
    <w:abstractNumId w:val="9"/>
  </w:num>
  <w:num w:numId="12">
    <w:abstractNumId w:val="1"/>
  </w:num>
  <w:num w:numId="13">
    <w:abstractNumId w:val="11"/>
  </w:num>
  <w:num w:numId="14">
    <w:abstractNumId w:val="15"/>
  </w:num>
  <w:num w:numId="15">
    <w:abstractNumId w:val="13"/>
  </w:num>
  <w:num w:numId="16">
    <w:abstractNumId w:val="3"/>
  </w:num>
  <w:num w:numId="17">
    <w:abstractNumId w:val="12"/>
  </w:num>
  <w:num w:numId="18">
    <w:abstractNumId w:val="18"/>
  </w:num>
  <w:num w:numId="19">
    <w:abstractNumId w:val="14"/>
  </w:num>
  <w:num w:numId="20">
    <w:abstractNumId w:val="10"/>
  </w:num>
  <w:num w:numId="21">
    <w:abstractNumId w:val="2"/>
  </w:num>
  <w:num w:numId="22">
    <w:abstractNumId w:val="16"/>
  </w:num>
  <w:num w:numId="23">
    <w:abstractNumId w:val="7"/>
  </w:num>
  <w:num w:numId="24">
    <w:abstractNumId w:val="6"/>
  </w:num>
  <w:num w:numId="25">
    <w:abstractNumId w:val="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57"/>
    <w:rsid w:val="00005DF0"/>
    <w:rsid w:val="00033C6E"/>
    <w:rsid w:val="000A6FF8"/>
    <w:rsid w:val="00183123"/>
    <w:rsid w:val="00186F00"/>
    <w:rsid w:val="001B4A39"/>
    <w:rsid w:val="001D7DF9"/>
    <w:rsid w:val="002043E1"/>
    <w:rsid w:val="0028188D"/>
    <w:rsid w:val="00284B32"/>
    <w:rsid w:val="002A2ACF"/>
    <w:rsid w:val="003757FE"/>
    <w:rsid w:val="003E1F31"/>
    <w:rsid w:val="00476033"/>
    <w:rsid w:val="004E5600"/>
    <w:rsid w:val="004F6D87"/>
    <w:rsid w:val="005A77CF"/>
    <w:rsid w:val="005B4FBC"/>
    <w:rsid w:val="006018D4"/>
    <w:rsid w:val="0071648D"/>
    <w:rsid w:val="00731F5B"/>
    <w:rsid w:val="0074458E"/>
    <w:rsid w:val="00773663"/>
    <w:rsid w:val="0087432C"/>
    <w:rsid w:val="00877D2C"/>
    <w:rsid w:val="008E161D"/>
    <w:rsid w:val="009067CB"/>
    <w:rsid w:val="009A0F0A"/>
    <w:rsid w:val="009F0D5C"/>
    <w:rsid w:val="009F1A59"/>
    <w:rsid w:val="00B87D57"/>
    <w:rsid w:val="00BE0287"/>
    <w:rsid w:val="00C21683"/>
    <w:rsid w:val="00CF6041"/>
    <w:rsid w:val="00DD045D"/>
    <w:rsid w:val="00DE18B7"/>
    <w:rsid w:val="00E515A8"/>
    <w:rsid w:val="00E66644"/>
    <w:rsid w:val="00E71912"/>
    <w:rsid w:val="00E7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005DF0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</w:rPr>
  </w:style>
  <w:style w:type="paragraph" w:styleId="Heading1">
    <w:name w:val="heading 1"/>
    <w:aliases w:val="章,H1,Fab-1,Heading 0,H11,H12,H13,H14,H15,H16,H17,H18,H19,H110,H111,H112,H121,H131,H141,H151,H161,H171,H181,H191,H1101,H1111,H113,H122,H132,H142,H152,H162,H172,H182,H192,H1102,H1112,H1121,H1211,H1311,H1411,H1511,H1611,H1711,H1811,H1911,H11011"/>
    <w:basedOn w:val="Normal"/>
    <w:next w:val="Normal"/>
    <w:link w:val="Heading1Char"/>
    <w:uiPriority w:val="9"/>
    <w:qFormat/>
    <w:rsid w:val="00005DF0"/>
    <w:pPr>
      <w:keepNext/>
      <w:keepLines/>
      <w:spacing w:before="260" w:after="260" w:line="480" w:lineRule="auto"/>
      <w:outlineLvl w:val="0"/>
    </w:pPr>
    <w:rPr>
      <w:rFonts w:ascii="彩虹粗仿宋" w:eastAsia="彩虹粗仿宋" w:hAnsi="彩虹粗仿宋"/>
      <w:b/>
      <w:bCs/>
      <w:sz w:val="28"/>
      <w:szCs w:val="44"/>
    </w:rPr>
  </w:style>
  <w:style w:type="paragraph" w:styleId="Heading2">
    <w:name w:val="heading 2"/>
    <w:aliases w:val="H2,Fab-2,PIM2,Heading 2 Hidden,Heading 2 CCBS,节题,heading 2,Titre3,HD2,sect 1.2,H21,sect 1.21,H22,sect 1.22,H211,sect 1.211,H23,sect 1.23,H212,sect 1.212,2nd level,h2,2,Header 2,l2,Titre2,Head 2,标题 2 Char Char Char Char Char Char Char Char,h21"/>
    <w:basedOn w:val="Normal"/>
    <w:next w:val="Normal"/>
    <w:link w:val="Heading2Char"/>
    <w:uiPriority w:val="9"/>
    <w:qFormat/>
    <w:rsid w:val="00005DF0"/>
    <w:pPr>
      <w:keepNext/>
      <w:keepLines/>
      <w:numPr>
        <w:ilvl w:val="1"/>
        <w:numId w:val="8"/>
      </w:numPr>
      <w:spacing w:before="260" w:after="260" w:line="412" w:lineRule="auto"/>
      <w:outlineLvl w:val="1"/>
    </w:pPr>
    <w:rPr>
      <w:rFonts w:ascii="彩虹粗仿宋" w:eastAsia="彩虹粗仿宋" w:hAnsi="彩虹粗仿宋" w:cs="SimSun"/>
      <w:b/>
      <w:bCs/>
      <w:sz w:val="28"/>
      <w:szCs w:val="36"/>
    </w:rPr>
  </w:style>
  <w:style w:type="paragraph" w:styleId="Heading3">
    <w:name w:val="heading 3"/>
    <w:aliases w:val="h3,H3,level_3,PIM 3,Level 3 Head,Heading 3 - old,sect1.2.3,sect1.2.31,sect1.2.32,sect1.2.311,sect1.2.33,sect1.2.312,Bold Head,bh,BOD 0,H31,H32,H33,H34,H35,H36,H37,H38,H39,H310,H311,H321,H331,H341,H351,H361,H371,H381,H391,H3101,H312,H322,H332,3"/>
    <w:basedOn w:val="Normal"/>
    <w:next w:val="Normal"/>
    <w:link w:val="Heading3Char"/>
    <w:uiPriority w:val="9"/>
    <w:qFormat/>
    <w:rsid w:val="00005DF0"/>
    <w:pPr>
      <w:keepNext/>
      <w:keepLines/>
      <w:numPr>
        <w:ilvl w:val="2"/>
        <w:numId w:val="8"/>
      </w:numPr>
      <w:spacing w:before="260" w:after="260" w:line="412" w:lineRule="auto"/>
      <w:outlineLvl w:val="2"/>
    </w:pPr>
    <w:rPr>
      <w:rFonts w:ascii="彩虹粗仿宋" w:eastAsia="彩虹粗仿宋" w:hAnsi="彩虹粗仿宋" w:cs="SimSun"/>
      <w:b/>
      <w:bCs/>
      <w:sz w:val="28"/>
      <w:szCs w:val="32"/>
    </w:rPr>
  </w:style>
  <w:style w:type="paragraph" w:styleId="Heading4">
    <w:name w:val="heading 4"/>
    <w:aliases w:val="H4,Fab-4,T5,段1.2.,h4 sub sub heading,H41,H42,H43,H44,H45,H46,H47,H48,H49,H410,H411,H421,H431,H441,H451,H461,H471,H481,H491,H4101,H412,H422,H432,H442,H452,H462,H472,H482,H492,H4102,H4111,H4211,H4311,H4411,H4511,H4611,H4711,H4811,H4911,H41011,h4"/>
    <w:basedOn w:val="Normal"/>
    <w:next w:val="Normal"/>
    <w:link w:val="Heading4Char"/>
    <w:uiPriority w:val="9"/>
    <w:qFormat/>
    <w:rsid w:val="00005DF0"/>
    <w:pPr>
      <w:keepNext/>
      <w:keepLines/>
      <w:tabs>
        <w:tab w:val="left" w:pos="851"/>
      </w:tabs>
      <w:spacing w:before="260" w:after="260" w:line="412" w:lineRule="auto"/>
      <w:ind w:left="851" w:hanging="851"/>
      <w:outlineLvl w:val="3"/>
    </w:pPr>
    <w:rPr>
      <w:rFonts w:ascii="彩虹粗仿宋" w:eastAsia="彩虹粗仿宋" w:hAnsi="彩虹粗仿宋" w:cs="SimSun"/>
      <w:b/>
      <w:bCs/>
      <w:sz w:val="28"/>
      <w:szCs w:val="28"/>
    </w:rPr>
  </w:style>
  <w:style w:type="paragraph" w:styleId="Heading5">
    <w:name w:val="heading 5"/>
    <w:aliases w:val="标题 5 Char Char,H5,PIM 5,h5,Second Subheading,Level 5 Head,sect1.2.3.4.5 + 行距: 固定值 16 磅 + 楷体_GB2312,天蓝,行距: 固定值 ...,dash,ds,dd,Table label,l5,hm,mh2,Module heading 2,Head 5,List 51,5,module heading,Block Label,口,口1,口2,ITT t5,PA,list 5"/>
    <w:basedOn w:val="Normal"/>
    <w:next w:val="Normal"/>
    <w:link w:val="Heading5Char"/>
    <w:uiPriority w:val="9"/>
    <w:qFormat/>
    <w:rsid w:val="00005DF0"/>
    <w:pPr>
      <w:keepNext/>
      <w:keepLines/>
      <w:tabs>
        <w:tab w:val="left" w:pos="992"/>
      </w:tabs>
      <w:spacing w:before="260" w:after="260" w:line="412" w:lineRule="auto"/>
      <w:ind w:left="992" w:hanging="992"/>
      <w:outlineLvl w:val="4"/>
    </w:pPr>
    <w:rPr>
      <w:rFonts w:ascii="彩虹粗仿宋" w:eastAsia="彩虹粗仿宋" w:hAnsi="彩虹粗仿宋" w:cs="SimSun"/>
      <w:b/>
      <w:bCs/>
      <w:sz w:val="28"/>
      <w:szCs w:val="28"/>
    </w:rPr>
  </w:style>
  <w:style w:type="paragraph" w:styleId="Heading6">
    <w:name w:val="heading 6"/>
    <w:aliases w:val="H6,PIM 6,h6,Third Subheading,BOD 4,Legal Level 1.,Bullet (Single Lines),Bullet list,PIM 61,H61,BOD 41,PIM 62,H62,BOD 42,PIM 63,H63,PIM 64,H64,PIM 65,H65,BOD 43,PIM 611,H611,BOD 411,PIM 621,H621,BOD 421,PIM 631,H631,PIM 641,H641,PIM 66,H66,6"/>
    <w:basedOn w:val="Normal"/>
    <w:next w:val="Normal"/>
    <w:link w:val="Heading6Char"/>
    <w:uiPriority w:val="9"/>
    <w:qFormat/>
    <w:rsid w:val="00005DF0"/>
    <w:pPr>
      <w:keepNext/>
      <w:keepLines/>
      <w:tabs>
        <w:tab w:val="left" w:pos="1494"/>
      </w:tabs>
      <w:spacing w:before="260" w:after="260" w:line="412" w:lineRule="auto"/>
      <w:ind w:left="420" w:hanging="420"/>
      <w:outlineLvl w:val="5"/>
    </w:pPr>
    <w:rPr>
      <w:rFonts w:ascii="彩虹粗仿宋" w:eastAsia="彩虹粗仿宋" w:hAnsi="彩虹粗仿宋" w:cs="SimSun"/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005DF0"/>
    <w:pPr>
      <w:keepNext/>
      <w:keepLines/>
      <w:tabs>
        <w:tab w:val="left" w:pos="1276"/>
      </w:tabs>
      <w:spacing w:before="260" w:after="260" w:line="412" w:lineRule="auto"/>
      <w:ind w:left="1276" w:hanging="1276"/>
      <w:outlineLvl w:val="6"/>
    </w:pPr>
    <w:rPr>
      <w:rFonts w:ascii="彩虹粗仿宋" w:eastAsia="彩虹粗仿宋" w:hAnsi="彩虹粗仿宋" w:cs="Times New Roman"/>
      <w:b/>
      <w:bCs/>
      <w:sz w:val="28"/>
      <w:szCs w:val="24"/>
    </w:rPr>
  </w:style>
  <w:style w:type="paragraph" w:styleId="Heading8">
    <w:name w:val="heading 8"/>
    <w:basedOn w:val="Normal"/>
    <w:next w:val="Normal"/>
    <w:link w:val="Heading8Char"/>
    <w:qFormat/>
    <w:rsid w:val="00005DF0"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SimHei" w:hAnsi="Arial" w:cs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005DF0"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SimHei" w:hAnsi="Arial" w:cs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qFormat/>
    <w:rsid w:val="00005DF0"/>
    <w:pPr>
      <w:widowControl/>
      <w:suppressAutoHyphens w:val="0"/>
      <w:spacing w:after="120"/>
      <w:ind w:firstLineChars="200" w:firstLine="420"/>
      <w:jc w:val="left"/>
    </w:pPr>
    <w:rPr>
      <w:rFonts w:ascii="Times New Roman" w:hAnsi="Times New Roman"/>
      <w:kern w:val="0"/>
      <w:sz w:val="24"/>
      <w:szCs w:val="20"/>
      <w:lang w:eastAsia="en-US"/>
    </w:rPr>
  </w:style>
  <w:style w:type="paragraph" w:customStyle="1" w:styleId="2">
    <w:name w:val="列出段落2"/>
    <w:basedOn w:val="Normal"/>
    <w:uiPriority w:val="34"/>
    <w:qFormat/>
    <w:rsid w:val="00005DF0"/>
    <w:pPr>
      <w:suppressAutoHyphens w:val="0"/>
      <w:ind w:firstLineChars="200" w:firstLine="420"/>
    </w:pPr>
    <w:rPr>
      <w:rFonts w:ascii="彩虹粗仿宋" w:eastAsia="彩虹粗仿宋"/>
      <w:kern w:val="2"/>
      <w:sz w:val="28"/>
    </w:rPr>
  </w:style>
  <w:style w:type="character" w:customStyle="1" w:styleId="Heading1Char">
    <w:name w:val="Heading 1 Char"/>
    <w:aliases w:val="章 Char,H1 Char,Fab-1 Char,Heading 0 Char,H11 Char,H12 Char,H13 Char,H14 Char,H15 Char,H16 Char,H17 Char,H18 Char,H19 Char,H110 Char,H111 Char,H112 Char,H121 Char,H131 Char,H141 Char,H151 Char,H161 Char,H171 Char,H181 Char,H191 Char"/>
    <w:link w:val="Heading1"/>
    <w:uiPriority w:val="9"/>
    <w:rsid w:val="00005DF0"/>
    <w:rPr>
      <w:rFonts w:ascii="彩虹粗仿宋" w:eastAsia="彩虹粗仿宋" w:hAnsi="彩虹粗仿宋" w:cs="Calibri"/>
      <w:b/>
      <w:bCs/>
      <w:kern w:val="1"/>
      <w:sz w:val="28"/>
      <w:szCs w:val="44"/>
    </w:rPr>
  </w:style>
  <w:style w:type="character" w:customStyle="1" w:styleId="Heading2Char">
    <w:name w:val="Heading 2 Char"/>
    <w:aliases w:val="H2 Char,Fab-2 Char,PIM2 Char,Heading 2 Hidden Char,Heading 2 CCBS Char,节题 Char,heading 2 Char,Titre3 Char,HD2 Char,sect 1.2 Char,H21 Char,sect 1.21 Char,H22 Char,sect 1.22 Char,H211 Char,sect 1.211 Char,H23 Char,sect 1.23 Char,H212 Char"/>
    <w:basedOn w:val="DefaultParagraphFont"/>
    <w:link w:val="Heading2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36"/>
    </w:rPr>
  </w:style>
  <w:style w:type="character" w:customStyle="1" w:styleId="Heading3Char">
    <w:name w:val="Heading 3 Char"/>
    <w:aliases w:val="h3 Char,H3 Char,level_3 Char,PIM 3 Char,Level 3 Head Char,Heading 3 - old Char,sect1.2.3 Char,sect1.2.31 Char,sect1.2.32 Char,sect1.2.311 Char,sect1.2.33 Char,sect1.2.312 Char,Bold Head Char,bh Char,BOD 0 Char,H31 Char,H32 Char,H33 Char"/>
    <w:basedOn w:val="DefaultParagraphFont"/>
    <w:link w:val="Heading3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32"/>
    </w:rPr>
  </w:style>
  <w:style w:type="character" w:customStyle="1" w:styleId="Heading4Char">
    <w:name w:val="Heading 4 Char"/>
    <w:aliases w:val="H4 Char,Fab-4 Char,T5 Char,段1.2. Char,h4 sub sub heading Char,H41 Char,H42 Char,H43 Char,H44 Char,H45 Char,H46 Char,H47 Char,H48 Char,H49 Char,H410 Char,H411 Char,H421 Char,H431 Char,H441 Char,H451 Char,H461 Char,H471 Char,H481 Char"/>
    <w:basedOn w:val="DefaultParagraphFont"/>
    <w:link w:val="Heading4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8"/>
    </w:rPr>
  </w:style>
  <w:style w:type="character" w:customStyle="1" w:styleId="Heading5Char">
    <w:name w:val="Heading 5 Char"/>
    <w:aliases w:val="标题 5 Char Char Char,H5 Char,PIM 5 Char,h5 Char,Second Subheading Char,Level 5 Head Char,sect1.2.3.4.5 + 行距: 固定值 16 磅 + 楷体_GB2312 Char,天蓝 Char,行距: 固定值 ... Char,dash Char,ds Char,dd Char,Table label Char,l5 Char,hm Char,mh2 Char,Head 5 Char"/>
    <w:basedOn w:val="DefaultParagraphFont"/>
    <w:link w:val="Heading5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8"/>
    </w:rPr>
  </w:style>
  <w:style w:type="character" w:customStyle="1" w:styleId="Heading6Char">
    <w:name w:val="Heading 6 Char"/>
    <w:aliases w:val="H6 Char,PIM 6 Char,h6 Char,Third Subheading Char,BOD 4 Char,Legal Level 1. Char,Bullet (Single Lines) Char,Bullet list Char,PIM 61 Char,H61 Char,BOD 41 Char,PIM 62 Char,H62 Char,BOD 42 Char,PIM 63 Char,H63 Char,PIM 64 Char,H64 Char,6 Char"/>
    <w:basedOn w:val="DefaultParagraphFont"/>
    <w:link w:val="Heading6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E1F31"/>
    <w:rPr>
      <w:rFonts w:ascii="彩虹粗仿宋" w:eastAsia="彩虹粗仿宋" w:hAnsi="彩虹粗仿宋"/>
      <w:b/>
      <w:bCs/>
      <w:kern w:val="1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E1F31"/>
    <w:rPr>
      <w:rFonts w:ascii="Arial" w:eastAsia="SimHei" w:hAnsi="Arial" w:cs="Arial"/>
      <w:kern w:val="1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3E1F31"/>
    <w:rPr>
      <w:rFonts w:ascii="Arial" w:eastAsia="SimHei" w:hAnsi="Arial" w:cs="Arial"/>
      <w:kern w:val="1"/>
      <w:sz w:val="21"/>
      <w:szCs w:val="21"/>
    </w:rPr>
  </w:style>
  <w:style w:type="paragraph" w:styleId="Caption">
    <w:name w:val="caption"/>
    <w:basedOn w:val="Normal"/>
    <w:qFormat/>
    <w:rsid w:val="00005D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aliases w:val="列出段落的"/>
    <w:basedOn w:val="Normal"/>
    <w:link w:val="ListParagraphChar"/>
    <w:uiPriority w:val="34"/>
    <w:qFormat/>
    <w:rsid w:val="00005DF0"/>
    <w:pPr>
      <w:ind w:firstLine="420"/>
    </w:pPr>
  </w:style>
  <w:style w:type="character" w:customStyle="1" w:styleId="ListParagraphChar">
    <w:name w:val="List Paragraph Char"/>
    <w:aliases w:val="列出段落的 Char"/>
    <w:link w:val="ListParagraph"/>
    <w:uiPriority w:val="99"/>
    <w:locked/>
    <w:rsid w:val="00005DF0"/>
    <w:rPr>
      <w:rFonts w:ascii="Calibri" w:hAnsi="Calibri" w:cs="Calibri"/>
      <w:kern w:val="1"/>
      <w:sz w:val="21"/>
      <w:szCs w:val="22"/>
    </w:rPr>
  </w:style>
  <w:style w:type="paragraph" w:styleId="TOCHeading">
    <w:name w:val="TOC Heading"/>
    <w:basedOn w:val="Heading1"/>
    <w:next w:val="Normal"/>
    <w:qFormat/>
    <w:rsid w:val="00005DF0"/>
    <w:pPr>
      <w:widowControl/>
      <w:spacing w:before="480" w:after="0" w:line="276" w:lineRule="auto"/>
      <w:jc w:val="left"/>
    </w:pPr>
    <w:rPr>
      <w:rFonts w:cs="Times New Roman"/>
      <w:color w:val="00808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83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123"/>
    <w:rPr>
      <w:rFonts w:ascii="Calibri" w:hAnsi="Calibri" w:cs="Calibri"/>
      <w:kern w:val="1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183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123"/>
    <w:rPr>
      <w:rFonts w:ascii="Calibri" w:hAnsi="Calibri" w:cs="Calibri"/>
      <w:kern w:val="1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23"/>
    <w:rPr>
      <w:rFonts w:ascii="Tahoma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005DF0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</w:rPr>
  </w:style>
  <w:style w:type="paragraph" w:styleId="Heading1">
    <w:name w:val="heading 1"/>
    <w:aliases w:val="章,H1,Fab-1,Heading 0,H11,H12,H13,H14,H15,H16,H17,H18,H19,H110,H111,H112,H121,H131,H141,H151,H161,H171,H181,H191,H1101,H1111,H113,H122,H132,H142,H152,H162,H172,H182,H192,H1102,H1112,H1121,H1211,H1311,H1411,H1511,H1611,H1711,H1811,H1911,H11011"/>
    <w:basedOn w:val="Normal"/>
    <w:next w:val="Normal"/>
    <w:link w:val="Heading1Char"/>
    <w:uiPriority w:val="9"/>
    <w:qFormat/>
    <w:rsid w:val="00005DF0"/>
    <w:pPr>
      <w:keepNext/>
      <w:keepLines/>
      <w:spacing w:before="260" w:after="260" w:line="480" w:lineRule="auto"/>
      <w:outlineLvl w:val="0"/>
    </w:pPr>
    <w:rPr>
      <w:rFonts w:ascii="彩虹粗仿宋" w:eastAsia="彩虹粗仿宋" w:hAnsi="彩虹粗仿宋"/>
      <w:b/>
      <w:bCs/>
      <w:sz w:val="28"/>
      <w:szCs w:val="44"/>
    </w:rPr>
  </w:style>
  <w:style w:type="paragraph" w:styleId="Heading2">
    <w:name w:val="heading 2"/>
    <w:aliases w:val="H2,Fab-2,PIM2,Heading 2 Hidden,Heading 2 CCBS,节题,heading 2,Titre3,HD2,sect 1.2,H21,sect 1.21,H22,sect 1.22,H211,sect 1.211,H23,sect 1.23,H212,sect 1.212,2nd level,h2,2,Header 2,l2,Titre2,Head 2,标题 2 Char Char Char Char Char Char Char Char,h21"/>
    <w:basedOn w:val="Normal"/>
    <w:next w:val="Normal"/>
    <w:link w:val="Heading2Char"/>
    <w:uiPriority w:val="9"/>
    <w:qFormat/>
    <w:rsid w:val="00005DF0"/>
    <w:pPr>
      <w:keepNext/>
      <w:keepLines/>
      <w:numPr>
        <w:ilvl w:val="1"/>
        <w:numId w:val="8"/>
      </w:numPr>
      <w:spacing w:before="260" w:after="260" w:line="412" w:lineRule="auto"/>
      <w:outlineLvl w:val="1"/>
    </w:pPr>
    <w:rPr>
      <w:rFonts w:ascii="彩虹粗仿宋" w:eastAsia="彩虹粗仿宋" w:hAnsi="彩虹粗仿宋" w:cs="SimSun"/>
      <w:b/>
      <w:bCs/>
      <w:sz w:val="28"/>
      <w:szCs w:val="36"/>
    </w:rPr>
  </w:style>
  <w:style w:type="paragraph" w:styleId="Heading3">
    <w:name w:val="heading 3"/>
    <w:aliases w:val="h3,H3,level_3,PIM 3,Level 3 Head,Heading 3 - old,sect1.2.3,sect1.2.31,sect1.2.32,sect1.2.311,sect1.2.33,sect1.2.312,Bold Head,bh,BOD 0,H31,H32,H33,H34,H35,H36,H37,H38,H39,H310,H311,H321,H331,H341,H351,H361,H371,H381,H391,H3101,H312,H322,H332,3"/>
    <w:basedOn w:val="Normal"/>
    <w:next w:val="Normal"/>
    <w:link w:val="Heading3Char"/>
    <w:uiPriority w:val="9"/>
    <w:qFormat/>
    <w:rsid w:val="00005DF0"/>
    <w:pPr>
      <w:keepNext/>
      <w:keepLines/>
      <w:numPr>
        <w:ilvl w:val="2"/>
        <w:numId w:val="8"/>
      </w:numPr>
      <w:spacing w:before="260" w:after="260" w:line="412" w:lineRule="auto"/>
      <w:outlineLvl w:val="2"/>
    </w:pPr>
    <w:rPr>
      <w:rFonts w:ascii="彩虹粗仿宋" w:eastAsia="彩虹粗仿宋" w:hAnsi="彩虹粗仿宋" w:cs="SimSun"/>
      <w:b/>
      <w:bCs/>
      <w:sz w:val="28"/>
      <w:szCs w:val="32"/>
    </w:rPr>
  </w:style>
  <w:style w:type="paragraph" w:styleId="Heading4">
    <w:name w:val="heading 4"/>
    <w:aliases w:val="H4,Fab-4,T5,段1.2.,h4 sub sub heading,H41,H42,H43,H44,H45,H46,H47,H48,H49,H410,H411,H421,H431,H441,H451,H461,H471,H481,H491,H4101,H412,H422,H432,H442,H452,H462,H472,H482,H492,H4102,H4111,H4211,H4311,H4411,H4511,H4611,H4711,H4811,H4911,H41011,h4"/>
    <w:basedOn w:val="Normal"/>
    <w:next w:val="Normal"/>
    <w:link w:val="Heading4Char"/>
    <w:uiPriority w:val="9"/>
    <w:qFormat/>
    <w:rsid w:val="00005DF0"/>
    <w:pPr>
      <w:keepNext/>
      <w:keepLines/>
      <w:tabs>
        <w:tab w:val="left" w:pos="851"/>
      </w:tabs>
      <w:spacing w:before="260" w:after="260" w:line="412" w:lineRule="auto"/>
      <w:ind w:left="851" w:hanging="851"/>
      <w:outlineLvl w:val="3"/>
    </w:pPr>
    <w:rPr>
      <w:rFonts w:ascii="彩虹粗仿宋" w:eastAsia="彩虹粗仿宋" w:hAnsi="彩虹粗仿宋" w:cs="SimSun"/>
      <w:b/>
      <w:bCs/>
      <w:sz w:val="28"/>
      <w:szCs w:val="28"/>
    </w:rPr>
  </w:style>
  <w:style w:type="paragraph" w:styleId="Heading5">
    <w:name w:val="heading 5"/>
    <w:aliases w:val="标题 5 Char Char,H5,PIM 5,h5,Second Subheading,Level 5 Head,sect1.2.3.4.5 + 行距: 固定值 16 磅 + 楷体_GB2312,天蓝,行距: 固定值 ...,dash,ds,dd,Table label,l5,hm,mh2,Module heading 2,Head 5,List 51,5,module heading,Block Label,口,口1,口2,ITT t5,PA,list 5"/>
    <w:basedOn w:val="Normal"/>
    <w:next w:val="Normal"/>
    <w:link w:val="Heading5Char"/>
    <w:uiPriority w:val="9"/>
    <w:qFormat/>
    <w:rsid w:val="00005DF0"/>
    <w:pPr>
      <w:keepNext/>
      <w:keepLines/>
      <w:tabs>
        <w:tab w:val="left" w:pos="992"/>
      </w:tabs>
      <w:spacing w:before="260" w:after="260" w:line="412" w:lineRule="auto"/>
      <w:ind w:left="992" w:hanging="992"/>
      <w:outlineLvl w:val="4"/>
    </w:pPr>
    <w:rPr>
      <w:rFonts w:ascii="彩虹粗仿宋" w:eastAsia="彩虹粗仿宋" w:hAnsi="彩虹粗仿宋" w:cs="SimSun"/>
      <w:b/>
      <w:bCs/>
      <w:sz w:val="28"/>
      <w:szCs w:val="28"/>
    </w:rPr>
  </w:style>
  <w:style w:type="paragraph" w:styleId="Heading6">
    <w:name w:val="heading 6"/>
    <w:aliases w:val="H6,PIM 6,h6,Third Subheading,BOD 4,Legal Level 1.,Bullet (Single Lines),Bullet list,PIM 61,H61,BOD 41,PIM 62,H62,BOD 42,PIM 63,H63,PIM 64,H64,PIM 65,H65,BOD 43,PIM 611,H611,BOD 411,PIM 621,H621,BOD 421,PIM 631,H631,PIM 641,H641,PIM 66,H66,6"/>
    <w:basedOn w:val="Normal"/>
    <w:next w:val="Normal"/>
    <w:link w:val="Heading6Char"/>
    <w:uiPriority w:val="9"/>
    <w:qFormat/>
    <w:rsid w:val="00005DF0"/>
    <w:pPr>
      <w:keepNext/>
      <w:keepLines/>
      <w:tabs>
        <w:tab w:val="left" w:pos="1494"/>
      </w:tabs>
      <w:spacing w:before="260" w:after="260" w:line="412" w:lineRule="auto"/>
      <w:ind w:left="420" w:hanging="420"/>
      <w:outlineLvl w:val="5"/>
    </w:pPr>
    <w:rPr>
      <w:rFonts w:ascii="彩虹粗仿宋" w:eastAsia="彩虹粗仿宋" w:hAnsi="彩虹粗仿宋" w:cs="SimSun"/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005DF0"/>
    <w:pPr>
      <w:keepNext/>
      <w:keepLines/>
      <w:tabs>
        <w:tab w:val="left" w:pos="1276"/>
      </w:tabs>
      <w:spacing w:before="260" w:after="260" w:line="412" w:lineRule="auto"/>
      <w:ind w:left="1276" w:hanging="1276"/>
      <w:outlineLvl w:val="6"/>
    </w:pPr>
    <w:rPr>
      <w:rFonts w:ascii="彩虹粗仿宋" w:eastAsia="彩虹粗仿宋" w:hAnsi="彩虹粗仿宋" w:cs="Times New Roman"/>
      <w:b/>
      <w:bCs/>
      <w:sz w:val="28"/>
      <w:szCs w:val="24"/>
    </w:rPr>
  </w:style>
  <w:style w:type="paragraph" w:styleId="Heading8">
    <w:name w:val="heading 8"/>
    <w:basedOn w:val="Normal"/>
    <w:next w:val="Normal"/>
    <w:link w:val="Heading8Char"/>
    <w:qFormat/>
    <w:rsid w:val="00005DF0"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SimHei" w:hAnsi="Arial" w:cs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005DF0"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SimHei" w:hAnsi="Arial" w:cs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qFormat/>
    <w:rsid w:val="00005DF0"/>
    <w:pPr>
      <w:widowControl/>
      <w:suppressAutoHyphens w:val="0"/>
      <w:spacing w:after="120"/>
      <w:ind w:firstLineChars="200" w:firstLine="420"/>
      <w:jc w:val="left"/>
    </w:pPr>
    <w:rPr>
      <w:rFonts w:ascii="Times New Roman" w:hAnsi="Times New Roman"/>
      <w:kern w:val="0"/>
      <w:sz w:val="24"/>
      <w:szCs w:val="20"/>
      <w:lang w:eastAsia="en-US"/>
    </w:rPr>
  </w:style>
  <w:style w:type="paragraph" w:customStyle="1" w:styleId="2">
    <w:name w:val="列出段落2"/>
    <w:basedOn w:val="Normal"/>
    <w:uiPriority w:val="34"/>
    <w:qFormat/>
    <w:rsid w:val="00005DF0"/>
    <w:pPr>
      <w:suppressAutoHyphens w:val="0"/>
      <w:ind w:firstLineChars="200" w:firstLine="420"/>
    </w:pPr>
    <w:rPr>
      <w:rFonts w:ascii="彩虹粗仿宋" w:eastAsia="彩虹粗仿宋"/>
      <w:kern w:val="2"/>
      <w:sz w:val="28"/>
    </w:rPr>
  </w:style>
  <w:style w:type="character" w:customStyle="1" w:styleId="Heading1Char">
    <w:name w:val="Heading 1 Char"/>
    <w:aliases w:val="章 Char,H1 Char,Fab-1 Char,Heading 0 Char,H11 Char,H12 Char,H13 Char,H14 Char,H15 Char,H16 Char,H17 Char,H18 Char,H19 Char,H110 Char,H111 Char,H112 Char,H121 Char,H131 Char,H141 Char,H151 Char,H161 Char,H171 Char,H181 Char,H191 Char"/>
    <w:link w:val="Heading1"/>
    <w:uiPriority w:val="9"/>
    <w:rsid w:val="00005DF0"/>
    <w:rPr>
      <w:rFonts w:ascii="彩虹粗仿宋" w:eastAsia="彩虹粗仿宋" w:hAnsi="彩虹粗仿宋" w:cs="Calibri"/>
      <w:b/>
      <w:bCs/>
      <w:kern w:val="1"/>
      <w:sz w:val="28"/>
      <w:szCs w:val="44"/>
    </w:rPr>
  </w:style>
  <w:style w:type="character" w:customStyle="1" w:styleId="Heading2Char">
    <w:name w:val="Heading 2 Char"/>
    <w:aliases w:val="H2 Char,Fab-2 Char,PIM2 Char,Heading 2 Hidden Char,Heading 2 CCBS Char,节题 Char,heading 2 Char,Titre3 Char,HD2 Char,sect 1.2 Char,H21 Char,sect 1.21 Char,H22 Char,sect 1.22 Char,H211 Char,sect 1.211 Char,H23 Char,sect 1.23 Char,H212 Char"/>
    <w:basedOn w:val="DefaultParagraphFont"/>
    <w:link w:val="Heading2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36"/>
    </w:rPr>
  </w:style>
  <w:style w:type="character" w:customStyle="1" w:styleId="Heading3Char">
    <w:name w:val="Heading 3 Char"/>
    <w:aliases w:val="h3 Char,H3 Char,level_3 Char,PIM 3 Char,Level 3 Head Char,Heading 3 - old Char,sect1.2.3 Char,sect1.2.31 Char,sect1.2.32 Char,sect1.2.311 Char,sect1.2.33 Char,sect1.2.312 Char,Bold Head Char,bh Char,BOD 0 Char,H31 Char,H32 Char,H33 Char"/>
    <w:basedOn w:val="DefaultParagraphFont"/>
    <w:link w:val="Heading3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32"/>
    </w:rPr>
  </w:style>
  <w:style w:type="character" w:customStyle="1" w:styleId="Heading4Char">
    <w:name w:val="Heading 4 Char"/>
    <w:aliases w:val="H4 Char,Fab-4 Char,T5 Char,段1.2. Char,h4 sub sub heading Char,H41 Char,H42 Char,H43 Char,H44 Char,H45 Char,H46 Char,H47 Char,H48 Char,H49 Char,H410 Char,H411 Char,H421 Char,H431 Char,H441 Char,H451 Char,H461 Char,H471 Char,H481 Char"/>
    <w:basedOn w:val="DefaultParagraphFont"/>
    <w:link w:val="Heading4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8"/>
    </w:rPr>
  </w:style>
  <w:style w:type="character" w:customStyle="1" w:styleId="Heading5Char">
    <w:name w:val="Heading 5 Char"/>
    <w:aliases w:val="标题 5 Char Char Char,H5 Char,PIM 5 Char,h5 Char,Second Subheading Char,Level 5 Head Char,sect1.2.3.4.5 + 行距: 固定值 16 磅 + 楷体_GB2312 Char,天蓝 Char,行距: 固定值 ... Char,dash Char,ds Char,dd Char,Table label Char,l5 Char,hm Char,mh2 Char,Head 5 Char"/>
    <w:basedOn w:val="DefaultParagraphFont"/>
    <w:link w:val="Heading5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8"/>
    </w:rPr>
  </w:style>
  <w:style w:type="character" w:customStyle="1" w:styleId="Heading6Char">
    <w:name w:val="Heading 6 Char"/>
    <w:aliases w:val="H6 Char,PIM 6 Char,h6 Char,Third Subheading Char,BOD 4 Char,Legal Level 1. Char,Bullet (Single Lines) Char,Bullet list Char,PIM 61 Char,H61 Char,BOD 41 Char,PIM 62 Char,H62 Char,BOD 42 Char,PIM 63 Char,H63 Char,PIM 64 Char,H64 Char,6 Char"/>
    <w:basedOn w:val="DefaultParagraphFont"/>
    <w:link w:val="Heading6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E1F31"/>
    <w:rPr>
      <w:rFonts w:ascii="彩虹粗仿宋" w:eastAsia="彩虹粗仿宋" w:hAnsi="彩虹粗仿宋"/>
      <w:b/>
      <w:bCs/>
      <w:kern w:val="1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E1F31"/>
    <w:rPr>
      <w:rFonts w:ascii="Arial" w:eastAsia="SimHei" w:hAnsi="Arial" w:cs="Arial"/>
      <w:kern w:val="1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3E1F31"/>
    <w:rPr>
      <w:rFonts w:ascii="Arial" w:eastAsia="SimHei" w:hAnsi="Arial" w:cs="Arial"/>
      <w:kern w:val="1"/>
      <w:sz w:val="21"/>
      <w:szCs w:val="21"/>
    </w:rPr>
  </w:style>
  <w:style w:type="paragraph" w:styleId="Caption">
    <w:name w:val="caption"/>
    <w:basedOn w:val="Normal"/>
    <w:qFormat/>
    <w:rsid w:val="00005D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aliases w:val="列出段落的"/>
    <w:basedOn w:val="Normal"/>
    <w:link w:val="ListParagraphChar"/>
    <w:uiPriority w:val="34"/>
    <w:qFormat/>
    <w:rsid w:val="00005DF0"/>
    <w:pPr>
      <w:ind w:firstLine="420"/>
    </w:pPr>
  </w:style>
  <w:style w:type="character" w:customStyle="1" w:styleId="ListParagraphChar">
    <w:name w:val="List Paragraph Char"/>
    <w:aliases w:val="列出段落的 Char"/>
    <w:link w:val="ListParagraph"/>
    <w:uiPriority w:val="99"/>
    <w:locked/>
    <w:rsid w:val="00005DF0"/>
    <w:rPr>
      <w:rFonts w:ascii="Calibri" w:hAnsi="Calibri" w:cs="Calibri"/>
      <w:kern w:val="1"/>
      <w:sz w:val="21"/>
      <w:szCs w:val="22"/>
    </w:rPr>
  </w:style>
  <w:style w:type="paragraph" w:styleId="TOCHeading">
    <w:name w:val="TOC Heading"/>
    <w:basedOn w:val="Heading1"/>
    <w:next w:val="Normal"/>
    <w:qFormat/>
    <w:rsid w:val="00005DF0"/>
    <w:pPr>
      <w:widowControl/>
      <w:spacing w:before="480" w:after="0" w:line="276" w:lineRule="auto"/>
      <w:jc w:val="left"/>
    </w:pPr>
    <w:rPr>
      <w:rFonts w:cs="Times New Roman"/>
      <w:color w:val="00808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83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123"/>
    <w:rPr>
      <w:rFonts w:ascii="Calibri" w:hAnsi="Calibri" w:cs="Calibri"/>
      <w:kern w:val="1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183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123"/>
    <w:rPr>
      <w:rFonts w:ascii="Calibri" w:hAnsi="Calibri" w:cs="Calibri"/>
      <w:kern w:val="1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23"/>
    <w:rPr>
      <w:rFonts w:ascii="Tahoma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Construction Bank (Asia) Limited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 Construction Bank (Asia) Limited</dc:creator>
  <cp:lastModifiedBy>China Construction Bank (Asia) Limited</cp:lastModifiedBy>
  <cp:revision>11</cp:revision>
  <dcterms:created xsi:type="dcterms:W3CDTF">2019-04-16T01:07:00Z</dcterms:created>
  <dcterms:modified xsi:type="dcterms:W3CDTF">2019-05-29T09:45:00Z</dcterms:modified>
</cp:coreProperties>
</file>