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5DCCD" w14:textId="77777777" w:rsidR="00183123" w:rsidRDefault="00183123"/>
    <w:p w14:paraId="17D46969" w14:textId="77777777" w:rsidR="00183123" w:rsidRDefault="00183123"/>
    <w:p w14:paraId="4ADC98D1" w14:textId="77777777" w:rsidR="00183123" w:rsidRDefault="00183123"/>
    <w:p w14:paraId="0BDF6232" w14:textId="77777777" w:rsidR="00183123" w:rsidRDefault="00183123"/>
    <w:p w14:paraId="13C6CA98" w14:textId="77777777" w:rsidR="009067CB" w:rsidRDefault="00183123" w:rsidP="00183123">
      <w:pPr>
        <w:jc w:val="center"/>
      </w:pPr>
      <w:r>
        <w:rPr>
          <w:noProof/>
          <w:lang w:val="en-GB"/>
        </w:rPr>
        <w:drawing>
          <wp:inline distT="0" distB="0" distL="0" distR="0" wp14:anchorId="5AB1F46A" wp14:editId="77FA5B53">
            <wp:extent cx="1958340" cy="414020"/>
            <wp:effectExtent l="0" t="0" r="381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E60F" w14:textId="77777777" w:rsidR="00183123" w:rsidRDefault="00183123" w:rsidP="00183123">
      <w:pPr>
        <w:jc w:val="center"/>
      </w:pPr>
    </w:p>
    <w:p w14:paraId="3CC4BA2C" w14:textId="77777777" w:rsidR="00183123" w:rsidRDefault="00183123" w:rsidP="00183123">
      <w:pPr>
        <w:jc w:val="center"/>
      </w:pPr>
    </w:p>
    <w:p w14:paraId="6226F2F6" w14:textId="77777777" w:rsidR="00183123" w:rsidRDefault="00183123" w:rsidP="00183123">
      <w:pPr>
        <w:jc w:val="center"/>
      </w:pPr>
    </w:p>
    <w:p w14:paraId="0B43C46D" w14:textId="77777777" w:rsidR="00183123" w:rsidRDefault="00183123" w:rsidP="00183123">
      <w:pPr>
        <w:jc w:val="center"/>
      </w:pPr>
    </w:p>
    <w:p w14:paraId="41D34325" w14:textId="77777777" w:rsidR="00183123" w:rsidRDefault="00183123" w:rsidP="00183123">
      <w:pPr>
        <w:jc w:val="center"/>
      </w:pPr>
    </w:p>
    <w:p w14:paraId="60C3A919" w14:textId="77777777" w:rsidR="00183123" w:rsidRDefault="00183123" w:rsidP="00183123">
      <w:pPr>
        <w:jc w:val="center"/>
      </w:pPr>
    </w:p>
    <w:p w14:paraId="4D3B08EF" w14:textId="77777777" w:rsidR="00183123" w:rsidRDefault="00183123" w:rsidP="00183123">
      <w:pPr>
        <w:jc w:val="center"/>
      </w:pPr>
    </w:p>
    <w:p w14:paraId="6CD2A565" w14:textId="77777777" w:rsidR="00183123" w:rsidRDefault="00183123" w:rsidP="00183123">
      <w:pPr>
        <w:jc w:val="center"/>
      </w:pPr>
    </w:p>
    <w:p w14:paraId="681FF519" w14:textId="77777777" w:rsidR="00183123" w:rsidRDefault="00183123" w:rsidP="00183123">
      <w:pPr>
        <w:jc w:val="center"/>
      </w:pPr>
    </w:p>
    <w:p w14:paraId="2D0A9F05" w14:textId="77777777" w:rsidR="00183123" w:rsidRDefault="00183123" w:rsidP="00183123">
      <w:pPr>
        <w:jc w:val="center"/>
      </w:pPr>
    </w:p>
    <w:p w14:paraId="0B833B9E" w14:textId="77777777" w:rsidR="00183123" w:rsidRDefault="00183123" w:rsidP="00183123">
      <w:pPr>
        <w:jc w:val="center"/>
      </w:pPr>
    </w:p>
    <w:p w14:paraId="4492C3BC" w14:textId="77777777" w:rsidR="00183123" w:rsidRDefault="00183123" w:rsidP="00183123">
      <w:pPr>
        <w:jc w:val="center"/>
      </w:pPr>
    </w:p>
    <w:p w14:paraId="4D6BEAFF" w14:textId="77777777"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  <w:r>
        <w:rPr>
          <w:rFonts w:ascii="Arial" w:eastAsiaTheme="minorEastAsia" w:hAnsi="Arial" w:cs="Arial"/>
          <w:b/>
          <w:sz w:val="44"/>
          <w:lang w:eastAsia="zh-TW"/>
        </w:rPr>
        <w:t>Functional</w:t>
      </w:r>
      <w:r w:rsidRPr="00C6775B">
        <w:rPr>
          <w:rFonts w:ascii="Arial" w:eastAsiaTheme="minorEastAsia" w:hAnsi="Arial" w:cs="Arial"/>
          <w:b/>
          <w:sz w:val="44"/>
          <w:lang w:eastAsia="zh-TW"/>
        </w:rPr>
        <w:t xml:space="preserve"> Requirement Document</w:t>
      </w:r>
    </w:p>
    <w:p w14:paraId="40232176" w14:textId="77777777"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</w:p>
    <w:p w14:paraId="1EC78A21" w14:textId="77777777"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  <w:r>
        <w:rPr>
          <w:rFonts w:ascii="Arial" w:eastAsiaTheme="minorEastAsia" w:hAnsi="Arial" w:cs="Arial"/>
          <w:b/>
          <w:sz w:val="44"/>
          <w:lang w:eastAsia="zh-TW"/>
        </w:rPr>
        <w:t>-</w:t>
      </w:r>
    </w:p>
    <w:p w14:paraId="680ADACB" w14:textId="77777777" w:rsidR="00183123" w:rsidRDefault="00183123" w:rsidP="00183123">
      <w:pPr>
        <w:jc w:val="center"/>
        <w:rPr>
          <w:rFonts w:ascii="Arial" w:eastAsiaTheme="minorEastAsia" w:hAnsi="Arial" w:cs="Arial"/>
          <w:b/>
          <w:sz w:val="44"/>
          <w:lang w:eastAsia="zh-TW"/>
        </w:rPr>
      </w:pPr>
    </w:p>
    <w:p w14:paraId="0378908A" w14:textId="77777777" w:rsidR="00183123" w:rsidRPr="00C6775B" w:rsidRDefault="00183123" w:rsidP="00183123">
      <w:pPr>
        <w:jc w:val="center"/>
        <w:rPr>
          <w:sz w:val="36"/>
          <w:lang w:eastAsia="zh-TW"/>
        </w:rPr>
      </w:pPr>
      <w:r w:rsidRPr="00C6775B">
        <w:rPr>
          <w:rFonts w:ascii="Arial" w:eastAsiaTheme="minorEastAsia" w:hAnsi="Arial" w:cs="Arial"/>
          <w:b/>
          <w:sz w:val="44"/>
          <w:lang w:eastAsia="zh-TW"/>
        </w:rPr>
        <w:t>CCBA Investment App</w:t>
      </w:r>
    </w:p>
    <w:p w14:paraId="434DBC19" w14:textId="77777777" w:rsidR="00183123" w:rsidRDefault="00183123" w:rsidP="00183123">
      <w:pPr>
        <w:jc w:val="center"/>
      </w:pPr>
    </w:p>
    <w:p w14:paraId="1835ED3E" w14:textId="77777777" w:rsidR="00183123" w:rsidRDefault="00183123" w:rsidP="00183123">
      <w:pPr>
        <w:jc w:val="center"/>
      </w:pPr>
    </w:p>
    <w:p w14:paraId="67DB150D" w14:textId="77777777" w:rsidR="00183123" w:rsidRDefault="00183123" w:rsidP="00183123">
      <w:pPr>
        <w:jc w:val="center"/>
      </w:pPr>
    </w:p>
    <w:p w14:paraId="5AC37008" w14:textId="77777777" w:rsidR="00183123" w:rsidRDefault="00183123" w:rsidP="00183123">
      <w:pPr>
        <w:jc w:val="center"/>
      </w:pPr>
    </w:p>
    <w:p w14:paraId="16ADDAB8" w14:textId="77777777" w:rsidR="00183123" w:rsidRDefault="00183123" w:rsidP="00183123">
      <w:pPr>
        <w:jc w:val="center"/>
      </w:pPr>
    </w:p>
    <w:p w14:paraId="26AC8955" w14:textId="77777777" w:rsidR="00183123" w:rsidRDefault="00183123" w:rsidP="00183123">
      <w:pPr>
        <w:jc w:val="center"/>
      </w:pPr>
    </w:p>
    <w:p w14:paraId="441D361B" w14:textId="77777777" w:rsidR="00183123" w:rsidRDefault="00183123" w:rsidP="00183123">
      <w:pPr>
        <w:jc w:val="center"/>
      </w:pPr>
    </w:p>
    <w:p w14:paraId="2FB17470" w14:textId="77777777" w:rsidR="00183123" w:rsidRDefault="00183123" w:rsidP="00183123">
      <w:pPr>
        <w:jc w:val="center"/>
      </w:pPr>
    </w:p>
    <w:p w14:paraId="45CCC33B" w14:textId="77777777" w:rsidR="00183123" w:rsidRDefault="00183123" w:rsidP="00183123">
      <w:pPr>
        <w:jc w:val="center"/>
      </w:pPr>
    </w:p>
    <w:p w14:paraId="5B6A8067" w14:textId="77777777" w:rsidR="00183123" w:rsidRDefault="00183123" w:rsidP="00183123">
      <w:pPr>
        <w:jc w:val="center"/>
      </w:pPr>
    </w:p>
    <w:p w14:paraId="1FCCE4AF" w14:textId="77777777" w:rsidR="00183123" w:rsidRDefault="00183123" w:rsidP="00183123">
      <w:pPr>
        <w:jc w:val="center"/>
      </w:pPr>
    </w:p>
    <w:p w14:paraId="126DCB51" w14:textId="77777777" w:rsidR="00183123" w:rsidRDefault="00183123" w:rsidP="00183123">
      <w:pPr>
        <w:jc w:val="center"/>
      </w:pPr>
    </w:p>
    <w:p w14:paraId="191DAFAE" w14:textId="77777777" w:rsidR="00183123" w:rsidRDefault="00183123" w:rsidP="00183123">
      <w:pPr>
        <w:jc w:val="center"/>
      </w:pPr>
    </w:p>
    <w:p w14:paraId="22E9641B" w14:textId="77777777" w:rsidR="00183123" w:rsidRDefault="00183123" w:rsidP="00183123">
      <w:pPr>
        <w:jc w:val="center"/>
      </w:pPr>
    </w:p>
    <w:p w14:paraId="6EB214A1" w14:textId="77777777" w:rsidR="00183123" w:rsidRDefault="00183123" w:rsidP="00183123">
      <w:pPr>
        <w:jc w:val="center"/>
      </w:pPr>
    </w:p>
    <w:p w14:paraId="40CE66DD" w14:textId="77777777" w:rsidR="00183123" w:rsidRDefault="00183123" w:rsidP="00183123">
      <w:pPr>
        <w:jc w:val="center"/>
      </w:pPr>
    </w:p>
    <w:p w14:paraId="494D0839" w14:textId="77777777" w:rsidR="00183123" w:rsidRDefault="00183123" w:rsidP="00183123">
      <w:pPr>
        <w:jc w:val="center"/>
      </w:pPr>
    </w:p>
    <w:p w14:paraId="2B4147AD" w14:textId="77777777" w:rsidR="00183123" w:rsidRDefault="00183123" w:rsidP="00183123">
      <w:pPr>
        <w:jc w:val="center"/>
      </w:pPr>
    </w:p>
    <w:p w14:paraId="026790F1" w14:textId="77777777" w:rsidR="00183123" w:rsidRDefault="00183123" w:rsidP="00183123">
      <w:pPr>
        <w:jc w:val="center"/>
      </w:pPr>
    </w:p>
    <w:p w14:paraId="5A301FE7" w14:textId="77777777" w:rsidR="00183123" w:rsidRDefault="00183123" w:rsidP="00183123">
      <w:pPr>
        <w:jc w:val="center"/>
      </w:pPr>
    </w:p>
    <w:p w14:paraId="0344BD29" w14:textId="77777777" w:rsidR="00183123" w:rsidRDefault="00183123" w:rsidP="00183123">
      <w:pPr>
        <w:jc w:val="center"/>
      </w:pPr>
    </w:p>
    <w:p w14:paraId="7F198902" w14:textId="77777777" w:rsidR="00183123" w:rsidRDefault="00183123" w:rsidP="00183123">
      <w:pPr>
        <w:jc w:val="center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5D3F59" w:rsidRPr="00246C9F" w14:paraId="464D8B64" w14:textId="77777777" w:rsidTr="00F21544">
        <w:tc>
          <w:tcPr>
            <w:tcW w:w="9108" w:type="dxa"/>
          </w:tcPr>
          <w:p w14:paraId="11AA1DFF" w14:textId="77777777" w:rsidR="005D3F59" w:rsidRPr="005737AA" w:rsidRDefault="00733FC7" w:rsidP="00246C9F">
            <w:pPr>
              <w:pStyle w:val="Heading1"/>
              <w:rPr>
                <w:rFonts w:ascii="Arial" w:hAnsi="Arial" w:cs="Arial"/>
                <w:color w:val="0000FF"/>
                <w:lang w:eastAsia="zh-TW"/>
              </w:rPr>
            </w:pPr>
            <w:r w:rsidRPr="005737AA">
              <w:rPr>
                <w:rFonts w:ascii="Arial" w:hAnsi="Arial" w:cs="Arial"/>
                <w:color w:val="0000FF"/>
                <w:lang w:eastAsia="zh-TW"/>
              </w:rPr>
              <w:lastRenderedPageBreak/>
              <w:t>Phase 1</w:t>
            </w:r>
            <w:r w:rsidR="005D3F59" w:rsidRPr="005737AA">
              <w:rPr>
                <w:rFonts w:ascii="Arial" w:hAnsi="Arial" w:cs="Arial"/>
                <w:color w:val="0000FF"/>
                <w:lang w:eastAsia="zh-TW"/>
              </w:rPr>
              <w:t xml:space="preserve"> </w:t>
            </w:r>
            <w:r w:rsidRPr="005737AA">
              <w:rPr>
                <w:rFonts w:ascii="Arial" w:hAnsi="Arial" w:cs="Arial"/>
                <w:color w:val="0000FF"/>
                <w:lang w:eastAsia="zh-TW"/>
              </w:rPr>
              <w:t>– Securities Trading</w:t>
            </w:r>
            <w:r w:rsidR="00F17863">
              <w:rPr>
                <w:rFonts w:ascii="Arial" w:hAnsi="Arial" w:cs="Arial"/>
                <w:color w:val="0000FF"/>
                <w:lang w:eastAsia="zh-TW"/>
              </w:rPr>
              <w:t xml:space="preserve"> and Market Information</w:t>
            </w:r>
          </w:p>
        </w:tc>
      </w:tr>
    </w:tbl>
    <w:p w14:paraId="27E9474F" w14:textId="77777777" w:rsidR="00033C6E" w:rsidRDefault="0087432C" w:rsidP="00183123">
      <w:pPr>
        <w:pStyle w:val="Heading1"/>
        <w:numPr>
          <w:ilvl w:val="0"/>
          <w:numId w:val="13"/>
        </w:numPr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Functions </w:t>
      </w:r>
      <w:r w:rsidR="00C279D7">
        <w:rPr>
          <w:rFonts w:ascii="Arial" w:hAnsi="Arial" w:cs="Arial"/>
          <w:lang w:eastAsia="zh-TW"/>
        </w:rPr>
        <w:t>H</w:t>
      </w:r>
      <w:r>
        <w:rPr>
          <w:rFonts w:ascii="Arial" w:hAnsi="Arial" w:cs="Arial"/>
          <w:lang w:eastAsia="zh-TW"/>
        </w:rPr>
        <w:t>ighlight</w:t>
      </w:r>
    </w:p>
    <w:p w14:paraId="3B615C38" w14:textId="77777777" w:rsidR="00476033" w:rsidRDefault="00476033" w:rsidP="00F52A5F">
      <w:pPr>
        <w:pStyle w:val="ListParagraph"/>
        <w:numPr>
          <w:ilvl w:val="0"/>
          <w:numId w:val="21"/>
        </w:numPr>
        <w:jc w:val="left"/>
        <w:rPr>
          <w:b/>
          <w:lang w:eastAsia="zh-TW"/>
        </w:rPr>
      </w:pPr>
      <w:r>
        <w:rPr>
          <w:b/>
          <w:lang w:eastAsia="zh-TW"/>
        </w:rPr>
        <w:t>An investment app that fulfills the need of</w:t>
      </w:r>
      <w:r w:rsidRPr="00033C6E">
        <w:rPr>
          <w:b/>
          <w:lang w:eastAsia="zh-TW"/>
        </w:rPr>
        <w:t xml:space="preserve"> both Hong Kong &amp; Mainland customers</w:t>
      </w:r>
    </w:p>
    <w:p w14:paraId="211BA4DD" w14:textId="77777777" w:rsidR="00476033" w:rsidRPr="002A2ACF" w:rsidRDefault="00476033" w:rsidP="00620A35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 w:rsidRPr="002A2ACF">
        <w:rPr>
          <w:rFonts w:cs="Arial"/>
          <w:color w:val="000000"/>
        </w:rPr>
        <w:t>Layout</w:t>
      </w:r>
      <w:r w:rsidR="00E74407">
        <w:rPr>
          <w:rFonts w:cs="Arial"/>
          <w:color w:val="000000"/>
        </w:rPr>
        <w:t xml:space="preserve"> (</w:t>
      </w:r>
      <w:r w:rsidR="00620A35" w:rsidRPr="00620A35">
        <w:rPr>
          <w:rFonts w:cs="Arial"/>
          <w:color w:val="000000"/>
        </w:rPr>
        <w:t>Incorporate / Merge with mainland style in the whole design</w:t>
      </w:r>
      <w:r w:rsidR="00620A35">
        <w:rPr>
          <w:rFonts w:cs="Arial"/>
          <w:color w:val="000000"/>
        </w:rPr>
        <w:t xml:space="preserve">, </w:t>
      </w:r>
      <w:r w:rsidR="00E74407">
        <w:rPr>
          <w:rFonts w:cs="Arial"/>
          <w:color w:val="000000"/>
        </w:rPr>
        <w:t xml:space="preserve">support 2-3 set of themes in different </w:t>
      </w:r>
      <w:proofErr w:type="spellStart"/>
      <w:r w:rsidR="00E74407">
        <w:rPr>
          <w:rFonts w:cs="Arial"/>
          <w:color w:val="000000"/>
        </w:rPr>
        <w:t>colours</w:t>
      </w:r>
      <w:proofErr w:type="spellEnd"/>
      <w:r w:rsidR="00E74407">
        <w:rPr>
          <w:rFonts w:cs="Arial"/>
          <w:color w:val="000000"/>
        </w:rPr>
        <w:t>)</w:t>
      </w:r>
    </w:p>
    <w:p w14:paraId="3C9087EE" w14:textId="77777777" w:rsidR="00476033" w:rsidRDefault="00476033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 w:rsidRPr="002A2ACF">
        <w:rPr>
          <w:rFonts w:cs="Arial"/>
          <w:color w:val="000000"/>
        </w:rPr>
        <w:t>Content</w:t>
      </w:r>
      <w:r w:rsidR="00E74407">
        <w:rPr>
          <w:rFonts w:cs="Arial"/>
          <w:color w:val="000000"/>
        </w:rPr>
        <w:t xml:space="preserve"> (Simplified Chinese with mainland style terms to be provided by CCBA)</w:t>
      </w:r>
    </w:p>
    <w:p w14:paraId="0FBB808B" w14:textId="77777777" w:rsidR="00E74407" w:rsidRPr="002A2ACF" w:rsidRDefault="00E74407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Colour</w:t>
      </w:r>
      <w:proofErr w:type="spellEnd"/>
      <w:r>
        <w:rPr>
          <w:rFonts w:cs="Arial"/>
          <w:color w:val="000000"/>
        </w:rPr>
        <w:t xml:space="preserve"> setting (up/down </w:t>
      </w:r>
      <w:proofErr w:type="spellStart"/>
      <w:r>
        <w:rPr>
          <w:rFonts w:cs="Arial"/>
          <w:color w:val="000000"/>
        </w:rPr>
        <w:t>colour</w:t>
      </w:r>
      <w:proofErr w:type="spellEnd"/>
      <w:r>
        <w:rPr>
          <w:rFonts w:cs="Arial"/>
          <w:color w:val="000000"/>
        </w:rPr>
        <w:t>)</w:t>
      </w:r>
    </w:p>
    <w:p w14:paraId="273F0820" w14:textId="77777777" w:rsidR="00476033" w:rsidRDefault="00476033" w:rsidP="002A2ACF">
      <w:pPr>
        <w:pStyle w:val="ListParagraph"/>
        <w:ind w:left="1080" w:firstLine="0"/>
        <w:rPr>
          <w:b/>
          <w:lang w:eastAsia="zh-TW"/>
        </w:rPr>
      </w:pPr>
    </w:p>
    <w:p w14:paraId="38276CDF" w14:textId="77777777" w:rsidR="00476033" w:rsidRDefault="00476033" w:rsidP="002A2ACF">
      <w:pPr>
        <w:pStyle w:val="ListParagraph"/>
        <w:ind w:left="720" w:firstLine="0"/>
        <w:rPr>
          <w:b/>
          <w:lang w:eastAsia="zh-TW"/>
        </w:rPr>
      </w:pPr>
    </w:p>
    <w:p w14:paraId="5B887828" w14:textId="77777777" w:rsidR="00033C6E" w:rsidRPr="00476033" w:rsidRDefault="00476033" w:rsidP="002A2ACF">
      <w:pPr>
        <w:pStyle w:val="ListParagraph"/>
        <w:numPr>
          <w:ilvl w:val="0"/>
          <w:numId w:val="21"/>
        </w:numPr>
        <w:rPr>
          <w:rFonts w:cs="Arial"/>
          <w:color w:val="000000"/>
        </w:rPr>
      </w:pPr>
      <w:r>
        <w:rPr>
          <w:b/>
          <w:lang w:eastAsia="zh-TW"/>
        </w:rPr>
        <w:t>Application Flow</w:t>
      </w:r>
    </w:p>
    <w:p w14:paraId="1D768BDF" w14:textId="77777777" w:rsidR="002043E1" w:rsidRDefault="002043E1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>Support mobile token logon</w:t>
      </w:r>
      <w:r w:rsidR="0087432C">
        <w:rPr>
          <w:rFonts w:cs="Arial"/>
          <w:color w:val="000000"/>
        </w:rPr>
        <w:t xml:space="preserve"> with biometric or PIN code</w:t>
      </w:r>
      <w:r>
        <w:rPr>
          <w:rFonts w:cs="Arial"/>
          <w:color w:val="000000"/>
        </w:rPr>
        <w:t xml:space="preserve"> (after mobile token setup in CCBA Mobile Banking)</w:t>
      </w:r>
    </w:p>
    <w:p w14:paraId="67E0AEB8" w14:textId="77777777" w:rsidR="002043E1" w:rsidRDefault="002043E1" w:rsidP="00890FCB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Provide </w:t>
      </w:r>
      <w:r w:rsidR="00890FCB" w:rsidRPr="00F21544">
        <w:rPr>
          <w:rFonts w:cs="Arial"/>
          <w:color w:val="000000"/>
        </w:rPr>
        <w:t>Simple and easy to use,</w:t>
      </w:r>
      <w:r w:rsidR="00890FCB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s</w:t>
      </w:r>
      <w:r w:rsidR="00284B32" w:rsidRPr="00476033">
        <w:rPr>
          <w:rFonts w:cs="Arial"/>
          <w:color w:val="000000"/>
        </w:rPr>
        <w:t xml:space="preserve">mooth and quick </w:t>
      </w:r>
      <w:r w:rsidR="00186F00">
        <w:rPr>
          <w:rFonts w:cs="Arial"/>
          <w:color w:val="000000"/>
        </w:rPr>
        <w:t xml:space="preserve">securities </w:t>
      </w:r>
      <w:r w:rsidR="00284B32" w:rsidRPr="00476033">
        <w:rPr>
          <w:rFonts w:cs="Arial"/>
          <w:color w:val="000000"/>
        </w:rPr>
        <w:t>trading process</w:t>
      </w:r>
      <w:r w:rsidR="00E74407">
        <w:rPr>
          <w:rFonts w:cs="Arial"/>
          <w:color w:val="000000"/>
        </w:rPr>
        <w:t>, multiple shortcut to trading related function</w:t>
      </w:r>
    </w:p>
    <w:p w14:paraId="319BB857" w14:textId="77777777" w:rsidR="00186F00" w:rsidRDefault="002043E1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>Support cash and margin fund transfer</w:t>
      </w:r>
    </w:p>
    <w:p w14:paraId="3DFB9FDF" w14:textId="77777777" w:rsidR="00280442" w:rsidRDefault="00280442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Support </w:t>
      </w:r>
      <w:proofErr w:type="spellStart"/>
      <w:r>
        <w:rPr>
          <w:rFonts w:cs="Arial"/>
          <w:color w:val="000000"/>
        </w:rPr>
        <w:t>eCorporate</w:t>
      </w:r>
      <w:proofErr w:type="spellEnd"/>
      <w:r>
        <w:rPr>
          <w:rFonts w:cs="Arial"/>
          <w:color w:val="000000"/>
        </w:rPr>
        <w:t xml:space="preserve"> Action section for customer to view &amp; reply</w:t>
      </w:r>
    </w:p>
    <w:p w14:paraId="793105AD" w14:textId="77777777" w:rsidR="00E71912" w:rsidRDefault="00186F00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Support </w:t>
      </w:r>
      <w:proofErr w:type="spellStart"/>
      <w:r>
        <w:rPr>
          <w:rFonts w:cs="Arial"/>
          <w:color w:val="000000"/>
        </w:rPr>
        <w:t>eIPO</w:t>
      </w:r>
      <w:proofErr w:type="spellEnd"/>
      <w:r>
        <w:rPr>
          <w:rFonts w:cs="Arial"/>
          <w:color w:val="000000"/>
        </w:rPr>
        <w:t xml:space="preserve"> subscription and application status enquiry</w:t>
      </w:r>
    </w:p>
    <w:p w14:paraId="68B3AB9E" w14:textId="77777777" w:rsidR="00476033" w:rsidRDefault="00E71912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Support set up and view securities </w:t>
      </w:r>
      <w:proofErr w:type="spellStart"/>
      <w:r>
        <w:rPr>
          <w:rFonts w:cs="Arial"/>
          <w:color w:val="000000"/>
        </w:rPr>
        <w:t>eStatement</w:t>
      </w:r>
      <w:proofErr w:type="spellEnd"/>
    </w:p>
    <w:p w14:paraId="4FCBAA48" w14:textId="77777777" w:rsidR="00476033" w:rsidRPr="00F52A5F" w:rsidRDefault="002043E1" w:rsidP="00280442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 w:rsidRPr="00F52A5F">
        <w:rPr>
          <w:rFonts w:cs="Arial"/>
          <w:color w:val="000000"/>
        </w:rPr>
        <w:t xml:space="preserve">Provide </w:t>
      </w:r>
      <w:r w:rsidR="00476033" w:rsidRPr="00F52A5F">
        <w:rPr>
          <w:rFonts w:cs="Arial"/>
          <w:color w:val="000000"/>
        </w:rPr>
        <w:t>extensive market information</w:t>
      </w:r>
      <w:r w:rsidR="0087432C" w:rsidRPr="00F52A5F">
        <w:rPr>
          <w:rFonts w:cs="Arial"/>
          <w:color w:val="000000"/>
        </w:rPr>
        <w:t xml:space="preserve"> and support streaming quote function in specific sections: Stocks </w:t>
      </w:r>
      <w:proofErr w:type="spellStart"/>
      <w:r w:rsidR="0087432C" w:rsidRPr="00F52A5F">
        <w:rPr>
          <w:rFonts w:cs="Arial"/>
          <w:color w:val="000000"/>
        </w:rPr>
        <w:t>Watchlist</w:t>
      </w:r>
      <w:proofErr w:type="spellEnd"/>
      <w:r w:rsidR="0087432C" w:rsidRPr="00F52A5F">
        <w:rPr>
          <w:rFonts w:cs="Arial"/>
          <w:color w:val="000000"/>
        </w:rPr>
        <w:t>, Stock portfolio, Stock Quote Details</w:t>
      </w:r>
    </w:p>
    <w:p w14:paraId="53507CD9" w14:textId="77777777" w:rsidR="00186F00" w:rsidRPr="00476033" w:rsidRDefault="00186F00">
      <w:pPr>
        <w:pStyle w:val="ListParagraph"/>
        <w:numPr>
          <w:ilvl w:val="0"/>
          <w:numId w:val="25"/>
        </w:numPr>
        <w:rPr>
          <w:rFonts w:cs="Arial"/>
          <w:color w:val="000000"/>
        </w:rPr>
      </w:pPr>
      <w:r>
        <w:rPr>
          <w:rFonts w:cs="Arial"/>
          <w:color w:val="000000"/>
        </w:rPr>
        <w:t>Support display of promotion banner and Bank’s announcement in the app</w:t>
      </w:r>
    </w:p>
    <w:p w14:paraId="51D271DD" w14:textId="77777777" w:rsidR="00033C6E" w:rsidRDefault="00033C6E" w:rsidP="00033C6E">
      <w:pPr>
        <w:pStyle w:val="ListParagraph"/>
        <w:ind w:left="720" w:firstLine="0"/>
        <w:rPr>
          <w:rFonts w:cs="Arial"/>
          <w:color w:val="000000"/>
        </w:rPr>
      </w:pPr>
    </w:p>
    <w:p w14:paraId="11670DBE" w14:textId="77777777" w:rsidR="00033C6E" w:rsidRPr="00033C6E" w:rsidRDefault="00033C6E" w:rsidP="00033C6E">
      <w:pPr>
        <w:pStyle w:val="ListParagraph"/>
        <w:numPr>
          <w:ilvl w:val="0"/>
          <w:numId w:val="21"/>
        </w:numPr>
        <w:rPr>
          <w:b/>
          <w:lang w:eastAsia="zh-TW"/>
        </w:rPr>
      </w:pPr>
      <w:r>
        <w:rPr>
          <w:b/>
          <w:lang w:eastAsia="zh-TW"/>
        </w:rPr>
        <w:t>Customization</w:t>
      </w:r>
    </w:p>
    <w:p w14:paraId="3986FF6D" w14:textId="77777777" w:rsidR="002043E1" w:rsidRDefault="002043E1" w:rsidP="00284B32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P</w:t>
      </w:r>
      <w:r w:rsidR="00E74407">
        <w:rPr>
          <w:lang w:eastAsia="zh-TW"/>
        </w:rPr>
        <w:t>er</w:t>
      </w:r>
      <w:r>
        <w:rPr>
          <w:lang w:eastAsia="zh-TW"/>
        </w:rPr>
        <w:t xml:space="preserve">sonalized homepage shortcut, top </w:t>
      </w:r>
      <w:proofErr w:type="spellStart"/>
      <w:r>
        <w:rPr>
          <w:lang w:eastAsia="zh-TW"/>
        </w:rPr>
        <w:t>watchlist</w:t>
      </w:r>
      <w:proofErr w:type="spellEnd"/>
      <w:r>
        <w:rPr>
          <w:lang w:eastAsia="zh-TW"/>
        </w:rPr>
        <w:t xml:space="preserve"> and </w:t>
      </w:r>
      <w:r w:rsidR="0087432C">
        <w:rPr>
          <w:lang w:eastAsia="zh-TW"/>
        </w:rPr>
        <w:t xml:space="preserve">portfolio, Market info to be displayed, </w:t>
      </w:r>
      <w:proofErr w:type="spellStart"/>
      <w:r w:rsidR="0087432C">
        <w:rPr>
          <w:lang w:eastAsia="zh-TW"/>
        </w:rPr>
        <w:t>etc</w:t>
      </w:r>
      <w:proofErr w:type="spellEnd"/>
    </w:p>
    <w:p w14:paraId="0B01C46E" w14:textId="77777777" w:rsidR="002043E1" w:rsidRDefault="002043E1" w:rsidP="00284B32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 xml:space="preserve">Price alert setup </w:t>
      </w:r>
    </w:p>
    <w:p w14:paraId="5DD95C8B" w14:textId="77777777" w:rsidR="0087432C" w:rsidRDefault="0087432C" w:rsidP="00284B32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 xml:space="preserve">Setting: Lang (EN, TC, SC), up/down </w:t>
      </w:r>
      <w:proofErr w:type="spellStart"/>
      <w:r>
        <w:rPr>
          <w:lang w:eastAsia="zh-TW"/>
        </w:rPr>
        <w:t>colour</w:t>
      </w:r>
      <w:proofErr w:type="spellEnd"/>
      <w:r>
        <w:rPr>
          <w:lang w:eastAsia="zh-TW"/>
        </w:rPr>
        <w:t xml:space="preserve">, app theme </w:t>
      </w:r>
      <w:proofErr w:type="spellStart"/>
      <w:r>
        <w:rPr>
          <w:lang w:eastAsia="zh-TW"/>
        </w:rPr>
        <w:t>colour</w:t>
      </w:r>
      <w:proofErr w:type="spellEnd"/>
      <w:r w:rsidR="00186F00">
        <w:rPr>
          <w:lang w:eastAsia="zh-TW"/>
        </w:rPr>
        <w:t>, sequence of stock market info displayed</w:t>
      </w:r>
    </w:p>
    <w:p w14:paraId="76C01D41" w14:textId="77777777" w:rsidR="00250F3A" w:rsidRDefault="00250F3A" w:rsidP="00284B32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Gain/Loss of the portfolio and the average price of each stock holding</w:t>
      </w:r>
    </w:p>
    <w:p w14:paraId="432F41DF" w14:textId="77777777" w:rsidR="0087432C" w:rsidRDefault="0087432C" w:rsidP="002A2ACF">
      <w:pPr>
        <w:ind w:left="720"/>
        <w:jc w:val="left"/>
        <w:rPr>
          <w:lang w:eastAsia="zh-TW"/>
        </w:rPr>
      </w:pPr>
    </w:p>
    <w:p w14:paraId="06FEDA36" w14:textId="77777777" w:rsidR="0087432C" w:rsidRPr="002A2ACF" w:rsidRDefault="0087432C" w:rsidP="002A2ACF">
      <w:pPr>
        <w:pStyle w:val="ListParagraph"/>
        <w:numPr>
          <w:ilvl w:val="0"/>
          <w:numId w:val="21"/>
        </w:numPr>
        <w:jc w:val="left"/>
        <w:rPr>
          <w:b/>
          <w:lang w:eastAsia="zh-TW"/>
        </w:rPr>
      </w:pPr>
      <w:r w:rsidRPr="002A2ACF">
        <w:rPr>
          <w:b/>
          <w:lang w:eastAsia="zh-TW"/>
        </w:rPr>
        <w:t>App feature</w:t>
      </w:r>
    </w:p>
    <w:p w14:paraId="7A06070E" w14:textId="77777777" w:rsidR="0087432C" w:rsidRDefault="0087432C" w:rsidP="0087432C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Push notification for market info, price alert, order confirmation</w:t>
      </w:r>
      <w:r w:rsidR="00890FCB">
        <w:rPr>
          <w:lang w:eastAsia="zh-TW"/>
        </w:rPr>
        <w:t xml:space="preserve"> </w:t>
      </w:r>
      <w:r w:rsidR="00890FCB" w:rsidRPr="00F21544">
        <w:rPr>
          <w:lang w:eastAsia="zh-TW"/>
        </w:rPr>
        <w:t>(as an additional means for notification)</w:t>
      </w:r>
      <w:r>
        <w:rPr>
          <w:lang w:eastAsia="zh-TW"/>
        </w:rPr>
        <w:t xml:space="preserve">, </w:t>
      </w:r>
      <w:r w:rsidR="00E71912">
        <w:rPr>
          <w:lang w:eastAsia="zh-TW"/>
        </w:rPr>
        <w:t xml:space="preserve">promotion, </w:t>
      </w:r>
      <w:proofErr w:type="spellStart"/>
      <w:r w:rsidR="00D55BDD">
        <w:rPr>
          <w:lang w:eastAsia="zh-TW"/>
        </w:rPr>
        <w:t>eCorproate</w:t>
      </w:r>
      <w:proofErr w:type="spellEnd"/>
      <w:r w:rsidR="00D55BDD">
        <w:rPr>
          <w:lang w:eastAsia="zh-TW"/>
        </w:rPr>
        <w:t xml:space="preserve"> Action </w:t>
      </w:r>
      <w:proofErr w:type="spellStart"/>
      <w:r>
        <w:rPr>
          <w:lang w:eastAsia="zh-TW"/>
        </w:rPr>
        <w:t>etc</w:t>
      </w:r>
      <w:proofErr w:type="spellEnd"/>
    </w:p>
    <w:p w14:paraId="5449A230" w14:textId="77777777" w:rsidR="0026143E" w:rsidRDefault="0087432C" w:rsidP="00F52A5F">
      <w:pPr>
        <w:pStyle w:val="ListParagraph"/>
        <w:numPr>
          <w:ilvl w:val="0"/>
          <w:numId w:val="24"/>
        </w:numPr>
        <w:rPr>
          <w:rFonts w:ascii="Arial" w:eastAsiaTheme="minorEastAsia" w:hAnsi="Arial" w:cs="Arial"/>
          <w:bCs/>
        </w:rPr>
      </w:pPr>
      <w:r>
        <w:rPr>
          <w:lang w:eastAsia="zh-TW"/>
        </w:rPr>
        <w:t xml:space="preserve">Horizontal view for displaying charts, portfolio, </w:t>
      </w:r>
      <w:proofErr w:type="spellStart"/>
      <w:r>
        <w:rPr>
          <w:lang w:eastAsia="zh-TW"/>
        </w:rPr>
        <w:t>watchlist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etc</w:t>
      </w:r>
      <w:proofErr w:type="spellEnd"/>
      <w:r w:rsidR="0026143E" w:rsidRPr="0026143E">
        <w:rPr>
          <w:rFonts w:ascii="Arial" w:eastAsiaTheme="minorEastAsia" w:hAnsi="Arial" w:cs="Arial"/>
          <w:bCs/>
        </w:rPr>
        <w:t xml:space="preserve"> </w:t>
      </w:r>
    </w:p>
    <w:p w14:paraId="27E00041" w14:textId="77777777" w:rsidR="0026143E" w:rsidRDefault="0026143E" w:rsidP="00F52A5F">
      <w:pPr>
        <w:pStyle w:val="ListParagraph"/>
        <w:numPr>
          <w:ilvl w:val="0"/>
          <w:numId w:val="24"/>
        </w:num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In order to draw the public awareness, we would like to have the </w:t>
      </w:r>
      <w:r w:rsidRPr="00F52A5F">
        <w:rPr>
          <w:rFonts w:ascii="Arial" w:eastAsiaTheme="minorEastAsia" w:hAnsi="Arial" w:cs="Arial"/>
          <w:b/>
          <w:bCs/>
        </w:rPr>
        <w:t>app-call-app capability</w:t>
      </w:r>
      <w:r>
        <w:rPr>
          <w:rFonts w:ascii="Arial" w:eastAsiaTheme="minorEastAsia" w:hAnsi="Arial" w:cs="Arial"/>
          <w:bCs/>
        </w:rPr>
        <w:t xml:space="preserve"> (i.e. linked with the major market information provider).  Through the app-call-app function, customer can easily login CCBA trading apps and place order without need to close the information apps and search our trading apps.  Currently BOCHK and </w:t>
      </w:r>
      <w:proofErr w:type="spellStart"/>
      <w:r>
        <w:rPr>
          <w:rFonts w:ascii="Arial" w:eastAsiaTheme="minorEastAsia" w:hAnsi="Arial" w:cs="Arial"/>
          <w:bCs/>
        </w:rPr>
        <w:t>CitiBank</w:t>
      </w:r>
      <w:proofErr w:type="spellEnd"/>
      <w:r>
        <w:rPr>
          <w:rFonts w:ascii="Arial" w:eastAsiaTheme="minorEastAsia" w:hAnsi="Arial" w:cs="Arial"/>
          <w:bCs/>
        </w:rPr>
        <w:t xml:space="preserve"> were added their trading functions with the information providers as the additional window for customer to login. </w:t>
      </w:r>
    </w:p>
    <w:p w14:paraId="577677E8" w14:textId="77777777" w:rsidR="00033C6E" w:rsidRDefault="00033C6E">
      <w:pPr>
        <w:pStyle w:val="ListParagraph"/>
        <w:numPr>
          <w:ilvl w:val="0"/>
          <w:numId w:val="24"/>
        </w:numPr>
        <w:jc w:val="left"/>
        <w:rPr>
          <w:lang w:eastAsia="zh-TW"/>
        </w:rPr>
      </w:pPr>
    </w:p>
    <w:p w14:paraId="76E2E541" w14:textId="77777777" w:rsidR="00DD045D" w:rsidRDefault="00DD045D" w:rsidP="00DD045D">
      <w:pPr>
        <w:jc w:val="left"/>
        <w:rPr>
          <w:lang w:eastAsia="zh-TW"/>
        </w:rPr>
      </w:pPr>
    </w:p>
    <w:p w14:paraId="7981F6FB" w14:textId="77777777" w:rsidR="00186F00" w:rsidRDefault="00186F00" w:rsidP="00DD045D">
      <w:pPr>
        <w:jc w:val="left"/>
        <w:rPr>
          <w:lang w:eastAsia="zh-TW"/>
        </w:rPr>
      </w:pPr>
    </w:p>
    <w:p w14:paraId="09ECEB81" w14:textId="77777777" w:rsidR="00186F00" w:rsidRPr="002A2ACF" w:rsidRDefault="00186F00" w:rsidP="002A2ACF">
      <w:pPr>
        <w:pStyle w:val="ListParagraph"/>
        <w:numPr>
          <w:ilvl w:val="0"/>
          <w:numId w:val="21"/>
        </w:numPr>
        <w:jc w:val="left"/>
        <w:rPr>
          <w:b/>
          <w:lang w:eastAsia="zh-TW"/>
        </w:rPr>
      </w:pPr>
      <w:r w:rsidRPr="002A2ACF">
        <w:rPr>
          <w:b/>
          <w:lang w:eastAsia="zh-TW"/>
        </w:rPr>
        <w:t>Capacity to accommodate the addition of below features in next phases</w:t>
      </w:r>
    </w:p>
    <w:p w14:paraId="61137221" w14:textId="77777777" w:rsidR="00507EE4" w:rsidRDefault="00186F00" w:rsidP="00507EE4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lastRenderedPageBreak/>
        <w:t>More investment products such as</w:t>
      </w:r>
      <w:r w:rsidR="005B4FBC">
        <w:rPr>
          <w:lang w:eastAsia="zh-TW"/>
        </w:rPr>
        <w:t xml:space="preserve"> Mutual Fund, FX Margin</w:t>
      </w:r>
      <w:r w:rsidR="0024726F">
        <w:rPr>
          <w:lang w:eastAsia="zh-TW"/>
        </w:rPr>
        <w:t xml:space="preserve"> trading platform</w:t>
      </w:r>
      <w:r w:rsidR="005B4FBC">
        <w:rPr>
          <w:lang w:eastAsia="zh-TW"/>
        </w:rPr>
        <w:t>, Bonds</w:t>
      </w:r>
      <w:r w:rsidR="00280442">
        <w:rPr>
          <w:lang w:eastAsia="zh-TW"/>
        </w:rPr>
        <w:t xml:space="preserve">, </w:t>
      </w:r>
      <w:r w:rsidR="00507EE4">
        <w:rPr>
          <w:lang w:eastAsia="zh-TW"/>
        </w:rPr>
        <w:t>FX trading and FXLD trading platform</w:t>
      </w:r>
      <w:r w:rsidR="00F17863">
        <w:rPr>
          <w:lang w:eastAsia="zh-TW"/>
        </w:rPr>
        <w:t xml:space="preserve">, </w:t>
      </w:r>
      <w:r w:rsidR="00507EE4">
        <w:rPr>
          <w:lang w:eastAsia="zh-TW"/>
        </w:rPr>
        <w:t>Account opening on other investment products (exclude those account which the customer already opened)</w:t>
      </w:r>
    </w:p>
    <w:p w14:paraId="420E33A8" w14:textId="77777777" w:rsidR="00186F00" w:rsidRDefault="00186F00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AI Investment Advisory tools</w:t>
      </w:r>
    </w:p>
    <w:p w14:paraId="35E07B70" w14:textId="77777777" w:rsidR="00186F00" w:rsidRDefault="00186F00" w:rsidP="002A2ACF">
      <w:pPr>
        <w:pStyle w:val="ListParagraph"/>
        <w:numPr>
          <w:ilvl w:val="0"/>
          <w:numId w:val="24"/>
        </w:numPr>
        <w:jc w:val="left"/>
        <w:rPr>
          <w:lang w:eastAsia="zh-TW"/>
        </w:rPr>
      </w:pPr>
      <w:r>
        <w:rPr>
          <w:lang w:eastAsia="zh-TW"/>
        </w:rPr>
        <w:t>Chatroom function that allow communication between RM and customers</w:t>
      </w:r>
    </w:p>
    <w:p w14:paraId="7FEC557F" w14:textId="77777777" w:rsidR="00186F00" w:rsidRDefault="00186F00" w:rsidP="002A2ACF">
      <w:pPr>
        <w:pStyle w:val="ListParagraph"/>
        <w:ind w:left="720" w:firstLine="0"/>
        <w:jc w:val="left"/>
        <w:rPr>
          <w:lang w:eastAsia="zh-TW"/>
        </w:rPr>
      </w:pPr>
    </w:p>
    <w:p w14:paraId="2898D2DD" w14:textId="77777777" w:rsidR="00033C6E" w:rsidRDefault="00033C6E" w:rsidP="002A2ACF">
      <w:pPr>
        <w:rPr>
          <w:lang w:eastAsia="zh-TW"/>
        </w:rPr>
      </w:pPr>
    </w:p>
    <w:p w14:paraId="09DE2727" w14:textId="77777777" w:rsidR="00BE0287" w:rsidRPr="00BE0287" w:rsidRDefault="00BE0287" w:rsidP="002A2ACF">
      <w:pPr>
        <w:rPr>
          <w:lang w:eastAsia="zh-TW"/>
        </w:rPr>
      </w:pPr>
    </w:p>
    <w:p w14:paraId="2A90C5DB" w14:textId="77777777" w:rsidR="00183123" w:rsidRPr="00183123" w:rsidRDefault="00183123" w:rsidP="00284B32">
      <w:pPr>
        <w:pStyle w:val="Heading1"/>
        <w:numPr>
          <w:ilvl w:val="0"/>
          <w:numId w:val="23"/>
        </w:numPr>
        <w:rPr>
          <w:rFonts w:ascii="Arial" w:hAnsi="Arial" w:cs="Arial"/>
          <w:lang w:eastAsia="zh-TW"/>
        </w:rPr>
      </w:pPr>
      <w:r w:rsidRPr="00183123">
        <w:rPr>
          <w:rFonts w:ascii="Arial" w:hAnsi="Arial" w:cs="Arial"/>
          <w:lang w:eastAsia="zh-TW"/>
        </w:rPr>
        <w:t>Function List</w:t>
      </w:r>
    </w:p>
    <w:p w14:paraId="0F032F5D" w14:textId="77777777" w:rsidR="00183123" w:rsidRPr="00F21544" w:rsidRDefault="00183123" w:rsidP="00183123">
      <w:pPr>
        <w:pStyle w:val="ListParagraph"/>
        <w:rPr>
          <w:rFonts w:ascii="Arial" w:eastAsiaTheme="minorEastAsia" w:hAnsi="Arial" w:cs="Arial"/>
          <w:b/>
          <w:bCs/>
          <w:u w:val="single"/>
        </w:rPr>
      </w:pPr>
      <w:r w:rsidRPr="00F21544">
        <w:rPr>
          <w:rFonts w:ascii="Arial" w:eastAsiaTheme="minorEastAsia" w:hAnsi="Arial" w:cs="Arial"/>
          <w:b/>
          <w:bCs/>
          <w:u w:val="single"/>
        </w:rPr>
        <w:t>Phase 1</w:t>
      </w:r>
      <w:r w:rsidR="00E71912" w:rsidRPr="00F21544">
        <w:rPr>
          <w:rFonts w:ascii="Arial" w:eastAsiaTheme="minorEastAsia" w:hAnsi="Arial" w:cs="Arial"/>
          <w:b/>
          <w:bCs/>
          <w:u w:val="single"/>
        </w:rPr>
        <w:t xml:space="preserve"> (Post-Logon functions are highlighted in yellow)</w:t>
      </w:r>
    </w:p>
    <w:p w14:paraId="083CBD3C" w14:textId="77777777" w:rsidR="005A77CF" w:rsidRPr="00F21544" w:rsidRDefault="005A77CF" w:rsidP="00183123">
      <w:pPr>
        <w:pStyle w:val="ListParagraph"/>
        <w:rPr>
          <w:rFonts w:ascii="Arial" w:eastAsiaTheme="minorEastAsia" w:hAnsi="Arial" w:cs="Arial"/>
          <w:b/>
          <w:bCs/>
          <w:u w:val="single"/>
        </w:rPr>
      </w:pPr>
    </w:p>
    <w:p w14:paraId="1D344DFD" w14:textId="77777777" w:rsidR="00183123" w:rsidRPr="00F21544" w:rsidRDefault="00183123" w:rsidP="00183123">
      <w:pPr>
        <w:pStyle w:val="ListParagraph"/>
        <w:rPr>
          <w:rFonts w:ascii="Arial" w:eastAsiaTheme="minorEastAsia" w:hAnsi="Arial" w:cs="Arial"/>
          <w:bCs/>
        </w:rPr>
      </w:pPr>
    </w:p>
    <w:p w14:paraId="7AA0964F" w14:textId="77777777" w:rsidR="00183123" w:rsidRPr="00F21544" w:rsidRDefault="00E71912" w:rsidP="00183123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Homepage</w:t>
      </w:r>
      <w:r w:rsidR="005A77CF" w:rsidRPr="00F21544">
        <w:rPr>
          <w:rFonts w:ascii="Arial" w:eastAsiaTheme="minorEastAsia" w:hAnsi="Arial" w:cs="Arial"/>
          <w:bCs/>
        </w:rPr>
        <w:t xml:space="preserve"> </w:t>
      </w:r>
    </w:p>
    <w:p w14:paraId="7DB345C3" w14:textId="77777777" w:rsidR="009A0F0A" w:rsidRPr="00F21544" w:rsidRDefault="009A0F0A" w:rsidP="00183123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Bank’s announcement</w:t>
      </w:r>
    </w:p>
    <w:p w14:paraId="61884DC9" w14:textId="77777777" w:rsidR="00DE18B7" w:rsidRPr="00F21544" w:rsidRDefault="00DE18B7" w:rsidP="00183123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Stock Search (support stock name or code search)</w:t>
      </w:r>
    </w:p>
    <w:p w14:paraId="451D1347" w14:textId="77777777" w:rsidR="00183123" w:rsidRPr="00F21544" w:rsidRDefault="00183123" w:rsidP="00183123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Portfolio (showing</w:t>
      </w:r>
      <w:r w:rsidR="00E71912" w:rsidRPr="00F21544">
        <w:rPr>
          <w:rFonts w:ascii="Arial" w:eastAsiaTheme="minorEastAsia" w:hAnsi="Arial" w:cs="Arial"/>
          <w:bCs/>
        </w:rPr>
        <w:t xml:space="preserve"> account </w:t>
      </w:r>
      <w:r w:rsidR="00280442" w:rsidRPr="00F21544">
        <w:rPr>
          <w:rFonts w:ascii="Arial" w:eastAsiaTheme="minorEastAsia" w:hAnsi="Arial" w:cs="Arial"/>
          <w:bCs/>
        </w:rPr>
        <w:t xml:space="preserve">outstanding </w:t>
      </w:r>
      <w:r w:rsidR="00E71912" w:rsidRPr="00F21544">
        <w:rPr>
          <w:rFonts w:ascii="Arial" w:eastAsiaTheme="minorEastAsia" w:hAnsi="Arial" w:cs="Arial"/>
          <w:bCs/>
        </w:rPr>
        <w:t>balance with</w:t>
      </w:r>
      <w:r w:rsidRPr="00F21544">
        <w:rPr>
          <w:rFonts w:ascii="Arial" w:eastAsiaTheme="minorEastAsia" w:hAnsi="Arial" w:cs="Arial"/>
          <w:bCs/>
        </w:rPr>
        <w:t xml:space="preserve"> </w:t>
      </w:r>
      <w:r w:rsidR="00E71912" w:rsidRPr="00F21544">
        <w:rPr>
          <w:rFonts w:ascii="Arial" w:eastAsiaTheme="minorEastAsia" w:hAnsi="Arial" w:cs="Arial"/>
          <w:bCs/>
        </w:rPr>
        <w:t>all holdings according to the securities account selected</w:t>
      </w:r>
      <w:r w:rsidRPr="00F21544">
        <w:rPr>
          <w:rFonts w:ascii="Arial" w:eastAsiaTheme="minorEastAsia" w:hAnsi="Arial" w:cs="Arial"/>
          <w:bCs/>
        </w:rPr>
        <w:t>)</w:t>
      </w:r>
    </w:p>
    <w:p w14:paraId="07795CEB" w14:textId="77777777" w:rsidR="00773663" w:rsidRPr="00F21544" w:rsidRDefault="00773663" w:rsidP="002A2ACF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7 shortcuts in icon allowing personalization</w:t>
      </w:r>
    </w:p>
    <w:p w14:paraId="55EE59D8" w14:textId="77777777" w:rsidR="00773663" w:rsidRPr="00F21544" w:rsidRDefault="00773663" w:rsidP="0077366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 xml:space="preserve">Order Status </w:t>
      </w:r>
      <w:r w:rsidR="00DE18B7" w:rsidRPr="00F21544">
        <w:rPr>
          <w:rFonts w:ascii="Arial" w:eastAsiaTheme="minorEastAsia" w:hAnsi="Arial" w:cs="Arial"/>
          <w:bCs/>
        </w:rPr>
        <w:t>(Today/</w:t>
      </w:r>
      <w:r w:rsidR="00280442" w:rsidRPr="00F21544">
        <w:rPr>
          <w:rFonts w:ascii="Arial" w:eastAsiaTheme="minorEastAsia" w:hAnsi="Arial" w:cs="Arial"/>
          <w:bCs/>
        </w:rPr>
        <w:t>10 trading</w:t>
      </w:r>
      <w:r w:rsidR="00DE18B7" w:rsidRPr="00F21544">
        <w:rPr>
          <w:rFonts w:ascii="Arial" w:eastAsiaTheme="minorEastAsia" w:hAnsi="Arial" w:cs="Arial"/>
          <w:bCs/>
        </w:rPr>
        <w:t xml:space="preserve"> days, allow sorting and filtering)</w:t>
      </w:r>
    </w:p>
    <w:p w14:paraId="33F98F55" w14:textId="77777777" w:rsidR="00DE18B7" w:rsidRPr="00F21544" w:rsidRDefault="00DE18B7" w:rsidP="002A2ACF">
      <w:pPr>
        <w:pStyle w:val="ListParagraph"/>
        <w:widowControl/>
        <w:numPr>
          <w:ilvl w:val="3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Amend Order</w:t>
      </w:r>
    </w:p>
    <w:p w14:paraId="07FC7DE2" w14:textId="77777777" w:rsidR="00DE18B7" w:rsidRPr="00F21544" w:rsidRDefault="00DE18B7" w:rsidP="002A2ACF">
      <w:pPr>
        <w:pStyle w:val="ListParagraph"/>
        <w:widowControl/>
        <w:numPr>
          <w:ilvl w:val="3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Cancel Order</w:t>
      </w:r>
    </w:p>
    <w:p w14:paraId="7C75FDF2" w14:textId="77777777" w:rsidR="00773663" w:rsidRPr="00F21544" w:rsidRDefault="00773663" w:rsidP="0077366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Transaction History</w:t>
      </w:r>
      <w:r w:rsidR="00DE18B7" w:rsidRPr="00F21544">
        <w:rPr>
          <w:rFonts w:ascii="Arial" w:eastAsiaTheme="minorEastAsia" w:hAnsi="Arial" w:cs="Arial"/>
          <w:bCs/>
        </w:rPr>
        <w:t xml:space="preserve"> (Today/7 days/1 month, allow sorting and filtering)</w:t>
      </w:r>
    </w:p>
    <w:p w14:paraId="559C2B9E" w14:textId="77777777" w:rsidR="00773663" w:rsidRPr="00F21544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Stock Watch (Setup, view and Edit and the list sync with the record in OB/MB)</w:t>
      </w:r>
    </w:p>
    <w:p w14:paraId="63422C3B" w14:textId="77777777" w:rsidR="00DE18B7" w:rsidRPr="00F21544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Fund Transfer (Cash/Margin)</w:t>
      </w:r>
    </w:p>
    <w:p w14:paraId="7CA7B97C" w14:textId="77777777" w:rsidR="00DE18B7" w:rsidRPr="00F21544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Margin Account details</w:t>
      </w:r>
    </w:p>
    <w:p w14:paraId="4983B305" w14:textId="77777777" w:rsidR="00DE18B7" w:rsidRPr="00F21544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</w:rPr>
      </w:pPr>
      <w:proofErr w:type="spellStart"/>
      <w:r w:rsidRPr="00F21544">
        <w:rPr>
          <w:rFonts w:ascii="Arial" w:eastAsiaTheme="minorEastAsia" w:hAnsi="Arial" w:cs="Arial"/>
          <w:bCs/>
        </w:rPr>
        <w:t>eStatement</w:t>
      </w:r>
      <w:proofErr w:type="spellEnd"/>
      <w:r w:rsidRPr="00F21544">
        <w:rPr>
          <w:rFonts w:ascii="Arial" w:eastAsiaTheme="minorEastAsia" w:hAnsi="Arial" w:cs="Arial"/>
          <w:bCs/>
        </w:rPr>
        <w:t xml:space="preserve"> (Setup and view)</w:t>
      </w:r>
    </w:p>
    <w:p w14:paraId="5C77B316" w14:textId="77777777" w:rsidR="00DE18B7" w:rsidRPr="00F21544" w:rsidRDefault="00DE18B7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</w:rPr>
      </w:pPr>
      <w:proofErr w:type="spellStart"/>
      <w:r w:rsidRPr="00F21544">
        <w:rPr>
          <w:rFonts w:ascii="Arial" w:eastAsiaTheme="minorEastAsia" w:hAnsi="Arial" w:cs="Arial"/>
          <w:bCs/>
        </w:rPr>
        <w:t>eIPO</w:t>
      </w:r>
      <w:proofErr w:type="spellEnd"/>
      <w:r w:rsidRPr="00F21544">
        <w:rPr>
          <w:rFonts w:ascii="Arial" w:eastAsiaTheme="minorEastAsia" w:hAnsi="Arial" w:cs="Arial"/>
          <w:bCs/>
        </w:rPr>
        <w:t xml:space="preserve"> (subscription and application status enquiry)</w:t>
      </w:r>
    </w:p>
    <w:p w14:paraId="771E3EE3" w14:textId="77777777" w:rsidR="009F1A59" w:rsidRPr="00F21544" w:rsidRDefault="009F1A59" w:rsidP="002A2ACF">
      <w:pPr>
        <w:pStyle w:val="ListParagraph"/>
        <w:numPr>
          <w:ilvl w:val="2"/>
          <w:numId w:val="10"/>
        </w:numPr>
        <w:rPr>
          <w:rFonts w:ascii="Arial" w:eastAsiaTheme="minorEastAsia" w:hAnsi="Arial" w:cs="Arial"/>
          <w:bCs/>
        </w:rPr>
      </w:pPr>
      <w:proofErr w:type="spellStart"/>
      <w:r w:rsidRPr="00F21544">
        <w:rPr>
          <w:rFonts w:ascii="Arial" w:eastAsiaTheme="minorEastAsia" w:hAnsi="Arial" w:cs="Arial"/>
          <w:bCs/>
        </w:rPr>
        <w:t>eCA</w:t>
      </w:r>
      <w:proofErr w:type="spellEnd"/>
      <w:r w:rsidR="00C21683" w:rsidRPr="00F21544">
        <w:rPr>
          <w:rFonts w:ascii="Arial" w:eastAsiaTheme="minorEastAsia" w:hAnsi="Arial" w:cs="Arial"/>
          <w:bCs/>
        </w:rPr>
        <w:t xml:space="preserve"> (</w:t>
      </w:r>
      <w:r w:rsidR="00E515A8" w:rsidRPr="00F21544">
        <w:rPr>
          <w:rFonts w:ascii="Arial" w:eastAsiaTheme="minorEastAsia" w:hAnsi="Arial" w:cs="Arial"/>
          <w:bCs/>
        </w:rPr>
        <w:t>Dividend Announcement, Rights Issue Announcement, Open Offer Announcement, Voluntary Unconditional Announcement)</w:t>
      </w:r>
      <w:r w:rsidR="00705096" w:rsidRPr="00F21544">
        <w:rPr>
          <w:rFonts w:ascii="Arial" w:eastAsiaTheme="minorEastAsia" w:hAnsi="Arial" w:cs="Arial"/>
          <w:bCs/>
        </w:rPr>
        <w:t>[View and reply]</w:t>
      </w:r>
    </w:p>
    <w:p w14:paraId="5E5F79E2" w14:textId="77777777" w:rsidR="009A0F0A" w:rsidRPr="00F21544" w:rsidRDefault="009A0F0A" w:rsidP="002A2ACF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Promotion Banner</w:t>
      </w:r>
    </w:p>
    <w:p w14:paraId="0FD3B0D7" w14:textId="77777777" w:rsidR="00773663" w:rsidRPr="00F21544" w:rsidRDefault="00773663" w:rsidP="002A2ACF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 xml:space="preserve">Key Info sections </w:t>
      </w:r>
    </w:p>
    <w:p w14:paraId="4733E47F" w14:textId="77777777" w:rsidR="00E71912" w:rsidRPr="00F21544" w:rsidRDefault="00E71912" w:rsidP="00E71912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 xml:space="preserve">Top </w:t>
      </w:r>
      <w:proofErr w:type="spellStart"/>
      <w:r w:rsidRPr="00F21544">
        <w:rPr>
          <w:rFonts w:ascii="Arial" w:eastAsiaTheme="minorEastAsia" w:hAnsi="Arial" w:cs="Arial"/>
          <w:bCs/>
        </w:rPr>
        <w:t>Watchlist</w:t>
      </w:r>
      <w:proofErr w:type="spellEnd"/>
      <w:r w:rsidRPr="00F21544">
        <w:rPr>
          <w:rFonts w:ascii="Arial" w:eastAsiaTheme="minorEastAsia" w:hAnsi="Arial" w:cs="Arial"/>
          <w:bCs/>
        </w:rPr>
        <w:t xml:space="preserve"> showing first 4 stocks in the list</w:t>
      </w:r>
    </w:p>
    <w:p w14:paraId="2CD1C56A" w14:textId="77777777" w:rsidR="00E71912" w:rsidRPr="00F21544" w:rsidRDefault="00E71912" w:rsidP="002A2ACF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 xml:space="preserve">Personalized Latest News and Research Reports based on holdings or </w:t>
      </w:r>
      <w:proofErr w:type="spellStart"/>
      <w:r w:rsidRPr="00F21544">
        <w:rPr>
          <w:rFonts w:ascii="Arial" w:eastAsiaTheme="minorEastAsia" w:hAnsi="Arial" w:cs="Arial"/>
          <w:bCs/>
        </w:rPr>
        <w:t>watchlist</w:t>
      </w:r>
      <w:proofErr w:type="spellEnd"/>
    </w:p>
    <w:p w14:paraId="068F2EDB" w14:textId="77777777" w:rsidR="00773663" w:rsidRPr="00F21544" w:rsidRDefault="00773663" w:rsidP="002A2ACF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Market Info (</w:t>
      </w:r>
      <w:proofErr w:type="spellStart"/>
      <w:r w:rsidRPr="00F21544">
        <w:rPr>
          <w:rFonts w:ascii="Arial" w:eastAsiaTheme="minorEastAsia" w:hAnsi="Arial" w:cs="Arial"/>
          <w:bCs/>
        </w:rPr>
        <w:t>Indice</w:t>
      </w:r>
      <w:proofErr w:type="spellEnd"/>
      <w:r w:rsidRPr="00F21544">
        <w:rPr>
          <w:rFonts w:ascii="Arial" w:eastAsiaTheme="minorEastAsia" w:hAnsi="Arial" w:cs="Arial"/>
          <w:bCs/>
        </w:rPr>
        <w:t>, top stocks, company news)</w:t>
      </w:r>
    </w:p>
    <w:p w14:paraId="3E0535A4" w14:textId="77777777" w:rsidR="00183123" w:rsidRPr="00F21544" w:rsidRDefault="00183123" w:rsidP="002A2ACF">
      <w:pPr>
        <w:pStyle w:val="ListParagraph"/>
        <w:ind w:firstLine="0"/>
      </w:pPr>
    </w:p>
    <w:p w14:paraId="68E7A340" w14:textId="77777777" w:rsidR="00183123" w:rsidRPr="00F21544" w:rsidRDefault="00183123" w:rsidP="00183123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 xml:space="preserve">Securities Trading </w:t>
      </w:r>
      <w:r w:rsidR="005A77CF" w:rsidRPr="00F21544">
        <w:rPr>
          <w:rFonts w:ascii="Arial" w:eastAsiaTheme="minorEastAsia" w:hAnsi="Arial" w:cs="Arial"/>
          <w:bCs/>
        </w:rPr>
        <w:t>(HK Shares &amp;</w:t>
      </w:r>
      <w:r w:rsidRPr="00F21544">
        <w:rPr>
          <w:rFonts w:ascii="Arial" w:eastAsiaTheme="minorEastAsia" w:hAnsi="Arial" w:cs="Arial"/>
          <w:bCs/>
        </w:rPr>
        <w:t xml:space="preserve"> SSE</w:t>
      </w:r>
      <w:r w:rsidR="00280442" w:rsidRPr="00F21544">
        <w:rPr>
          <w:rFonts w:ascii="Arial" w:eastAsiaTheme="minorEastAsia" w:hAnsi="Arial" w:cs="Arial"/>
          <w:bCs/>
        </w:rPr>
        <w:t xml:space="preserve"> + Shenzhen Stocks</w:t>
      </w:r>
      <w:r w:rsidRPr="00F21544">
        <w:rPr>
          <w:rFonts w:ascii="Arial" w:eastAsiaTheme="minorEastAsia" w:hAnsi="Arial" w:cs="Arial"/>
          <w:bCs/>
        </w:rPr>
        <w:t>)</w:t>
      </w:r>
    </w:p>
    <w:p w14:paraId="196EC3D1" w14:textId="77777777" w:rsidR="00183123" w:rsidRPr="00F21544" w:rsidRDefault="00183123" w:rsidP="0018312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Order Placement</w:t>
      </w:r>
      <w:r w:rsidR="00DE18B7" w:rsidRPr="00F21544">
        <w:rPr>
          <w:rFonts w:ascii="Arial" w:eastAsiaTheme="minorEastAsia" w:hAnsi="Arial" w:cs="Arial"/>
          <w:bCs/>
        </w:rPr>
        <w:t xml:space="preserve"> (support stock quote)</w:t>
      </w:r>
    </w:p>
    <w:p w14:paraId="495ADC2D" w14:textId="77777777" w:rsidR="00183123" w:rsidRPr="00F21544" w:rsidRDefault="00183123" w:rsidP="0018312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Order Amendment</w:t>
      </w:r>
    </w:p>
    <w:p w14:paraId="3DBD8D7A" w14:textId="77777777" w:rsidR="00183123" w:rsidRPr="00F21544" w:rsidRDefault="00183123" w:rsidP="00183123">
      <w:pPr>
        <w:pStyle w:val="ListParagraph"/>
        <w:widowControl/>
        <w:numPr>
          <w:ilvl w:val="2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Order Cancellation</w:t>
      </w:r>
    </w:p>
    <w:p w14:paraId="2BE96713" w14:textId="77777777" w:rsidR="00DE18B7" w:rsidRPr="00F21544" w:rsidRDefault="00DE18B7" w:rsidP="00183123">
      <w:pPr>
        <w:pStyle w:val="ListParagraph"/>
        <w:ind w:left="1080"/>
        <w:rPr>
          <w:rFonts w:ascii="Arial" w:eastAsiaTheme="minorEastAsia" w:hAnsi="Arial" w:cs="Arial"/>
          <w:bCs/>
        </w:rPr>
      </w:pPr>
    </w:p>
    <w:p w14:paraId="34241101" w14:textId="77777777" w:rsidR="0074458E" w:rsidRPr="00F21544" w:rsidRDefault="00DE18B7" w:rsidP="002A2ACF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Market Info</w:t>
      </w:r>
      <w:r w:rsidR="008C131E" w:rsidRPr="00F21544">
        <w:rPr>
          <w:rFonts w:ascii="Arial" w:eastAsiaTheme="minorEastAsia" w:hAnsi="Arial" w:cs="Arial"/>
          <w:bCs/>
        </w:rPr>
        <w:t xml:space="preserve"> (Based on current information provider)</w:t>
      </w:r>
    </w:p>
    <w:p w14:paraId="66AD29AE" w14:textId="77777777" w:rsidR="002A2ACF" w:rsidRPr="00F21544" w:rsidRDefault="002A2ACF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Indices</w:t>
      </w:r>
      <w:r w:rsidR="006018D4" w:rsidRPr="00F21544">
        <w:rPr>
          <w:rFonts w:ascii="Arial" w:eastAsiaTheme="minorEastAsia" w:hAnsi="Arial" w:cs="Arial"/>
          <w:bCs/>
        </w:rPr>
        <w:t xml:space="preserve"> (</w:t>
      </w:r>
      <w:r w:rsidRPr="00F21544">
        <w:rPr>
          <w:rFonts w:ascii="Arial" w:eastAsiaTheme="minorEastAsia" w:hAnsi="Arial" w:cs="Arial"/>
          <w:bCs/>
        </w:rPr>
        <w:t>Hong Kong</w:t>
      </w:r>
      <w:r w:rsidR="006018D4" w:rsidRPr="00F21544">
        <w:rPr>
          <w:rFonts w:ascii="Arial" w:eastAsiaTheme="minorEastAsia" w:hAnsi="Arial" w:cs="Arial"/>
          <w:bCs/>
        </w:rPr>
        <w:t xml:space="preserve">, </w:t>
      </w:r>
      <w:r w:rsidRPr="00F21544">
        <w:rPr>
          <w:rFonts w:ascii="Arial" w:eastAsiaTheme="minorEastAsia" w:hAnsi="Arial" w:cs="Arial"/>
          <w:bCs/>
        </w:rPr>
        <w:t>China and Asia Pacific</w:t>
      </w:r>
      <w:r w:rsidR="006018D4" w:rsidRPr="00F21544">
        <w:rPr>
          <w:rFonts w:ascii="Arial" w:eastAsiaTheme="minorEastAsia" w:hAnsi="Arial" w:cs="Arial"/>
          <w:bCs/>
        </w:rPr>
        <w:t>)</w:t>
      </w:r>
    </w:p>
    <w:p w14:paraId="1C24DBA5" w14:textId="77777777" w:rsidR="002A2ACF" w:rsidRPr="00F21544" w:rsidRDefault="002A2ACF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Index Constituents</w:t>
      </w:r>
      <w:r w:rsidR="006018D4" w:rsidRPr="00F21544">
        <w:rPr>
          <w:rFonts w:ascii="Arial" w:eastAsiaTheme="minorEastAsia" w:hAnsi="Arial" w:cs="Arial"/>
          <w:bCs/>
        </w:rPr>
        <w:t xml:space="preserve"> (HK)</w:t>
      </w:r>
    </w:p>
    <w:p w14:paraId="4D0AFDD7" w14:textId="77777777" w:rsidR="002A2ACF" w:rsidRPr="00F21544" w:rsidRDefault="002A2ACF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Hong Kong Top 20 (</w:t>
      </w:r>
      <w:r w:rsidR="001D7DF9" w:rsidRPr="00F21544">
        <w:rPr>
          <w:rFonts w:ascii="Arial" w:eastAsiaTheme="minorEastAsia" w:hAnsi="Arial" w:cs="Arial"/>
          <w:bCs/>
        </w:rPr>
        <w:t>Stocks, Warrants,</w:t>
      </w:r>
      <w:r w:rsidRPr="00F21544">
        <w:rPr>
          <w:rFonts w:ascii="Arial" w:eastAsiaTheme="minorEastAsia" w:hAnsi="Arial" w:cs="Arial"/>
          <w:bCs/>
        </w:rPr>
        <w:t xml:space="preserve"> CBBCs</w:t>
      </w:r>
      <w:r w:rsidR="001D7DF9" w:rsidRPr="00F21544">
        <w:rPr>
          <w:rFonts w:ascii="Arial" w:eastAsiaTheme="minorEastAsia" w:hAnsi="Arial" w:cs="Arial"/>
          <w:bCs/>
        </w:rPr>
        <w:t xml:space="preserve">, by </w:t>
      </w:r>
      <w:r w:rsidRPr="00F21544">
        <w:rPr>
          <w:rFonts w:ascii="Arial" w:eastAsiaTheme="minorEastAsia" w:hAnsi="Arial" w:cs="Arial"/>
          <w:bCs/>
        </w:rPr>
        <w:t>Turnover/Volume/%</w:t>
      </w:r>
      <w:r w:rsidR="001D7DF9" w:rsidRPr="00F21544">
        <w:rPr>
          <w:rFonts w:ascii="Arial" w:eastAsiaTheme="minorEastAsia" w:hAnsi="Arial" w:cs="Arial"/>
          <w:bCs/>
        </w:rPr>
        <w:t>Gainers/</w:t>
      </w:r>
      <w:r w:rsidRPr="00F21544">
        <w:rPr>
          <w:rFonts w:ascii="Arial" w:eastAsiaTheme="minorEastAsia" w:hAnsi="Arial" w:cs="Arial"/>
          <w:bCs/>
        </w:rPr>
        <w:t>%Losers)</w:t>
      </w:r>
    </w:p>
    <w:p w14:paraId="39B90416" w14:textId="77777777" w:rsidR="002A2ACF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 xml:space="preserve">Market News </w:t>
      </w:r>
      <w:r w:rsidR="006018D4" w:rsidRPr="00F21544">
        <w:rPr>
          <w:rFonts w:ascii="Arial" w:eastAsiaTheme="minorEastAsia" w:hAnsi="Arial" w:cs="Arial"/>
          <w:bCs/>
        </w:rPr>
        <w:t>(</w:t>
      </w:r>
      <w:r w:rsidR="001B4A39" w:rsidRPr="00F21544">
        <w:rPr>
          <w:rFonts w:ascii="Arial" w:eastAsiaTheme="minorEastAsia" w:hAnsi="Arial" w:cs="Arial"/>
          <w:bCs/>
        </w:rPr>
        <w:t xml:space="preserve">Top News, </w:t>
      </w:r>
      <w:r w:rsidRPr="00F21544">
        <w:rPr>
          <w:rFonts w:ascii="Arial" w:eastAsiaTheme="minorEastAsia" w:hAnsi="Arial" w:cs="Arial"/>
          <w:bCs/>
        </w:rPr>
        <w:t xml:space="preserve">Analysts’ Views, Market Intelligence, Research Report, </w:t>
      </w:r>
      <w:proofErr w:type="spellStart"/>
      <w:r w:rsidRPr="00F21544">
        <w:rPr>
          <w:rFonts w:ascii="Arial" w:eastAsiaTheme="minorEastAsia" w:hAnsi="Arial" w:cs="Arial"/>
          <w:bCs/>
        </w:rPr>
        <w:t>etc</w:t>
      </w:r>
      <w:proofErr w:type="spellEnd"/>
      <w:r w:rsidRPr="00F21544">
        <w:rPr>
          <w:rFonts w:ascii="Arial" w:eastAsiaTheme="minorEastAsia" w:hAnsi="Arial" w:cs="Arial"/>
          <w:bCs/>
        </w:rPr>
        <w:t>)</w:t>
      </w:r>
    </w:p>
    <w:p w14:paraId="09DE97D0" w14:textId="77777777" w:rsidR="001D7DF9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IPOs (Current/Upcoming/Listed, support calendar view)</w:t>
      </w:r>
    </w:p>
    <w:p w14:paraId="3B72B58B" w14:textId="77777777" w:rsidR="001D7DF9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lastRenderedPageBreak/>
        <w:t>Industry Constituents</w:t>
      </w:r>
    </w:p>
    <w:p w14:paraId="3AAB6B11" w14:textId="77777777" w:rsidR="001D7DF9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Industry Top 10</w:t>
      </w:r>
      <w:r w:rsidR="006018D4" w:rsidRPr="00F21544">
        <w:rPr>
          <w:rFonts w:ascii="Arial" w:eastAsiaTheme="minorEastAsia" w:hAnsi="Arial" w:cs="Arial"/>
          <w:bCs/>
        </w:rPr>
        <w:t xml:space="preserve"> (By market cap)</w:t>
      </w:r>
    </w:p>
    <w:p w14:paraId="5D372F49" w14:textId="77777777" w:rsidR="001D7DF9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ETFs</w:t>
      </w:r>
    </w:p>
    <w:p w14:paraId="291DE1A2" w14:textId="77777777" w:rsidR="001D7DF9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Dividend Histo</w:t>
      </w:r>
      <w:r w:rsidR="004E5600" w:rsidRPr="00F21544">
        <w:rPr>
          <w:rFonts w:ascii="Arial" w:eastAsiaTheme="minorEastAsia" w:hAnsi="Arial" w:cs="Arial"/>
          <w:bCs/>
        </w:rPr>
        <w:t>r</w:t>
      </w:r>
      <w:r w:rsidRPr="00F21544">
        <w:rPr>
          <w:rFonts w:ascii="Arial" w:eastAsiaTheme="minorEastAsia" w:hAnsi="Arial" w:cs="Arial"/>
          <w:bCs/>
        </w:rPr>
        <w:t>y</w:t>
      </w:r>
      <w:r w:rsidR="006018D4" w:rsidRPr="00F21544">
        <w:rPr>
          <w:rFonts w:ascii="Arial" w:eastAsiaTheme="minorEastAsia" w:hAnsi="Arial" w:cs="Arial"/>
          <w:bCs/>
        </w:rPr>
        <w:t xml:space="preserve"> (1 month history, allow searching)</w:t>
      </w:r>
    </w:p>
    <w:p w14:paraId="7A65BCB8" w14:textId="77777777" w:rsidR="001D7DF9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Corporate Events</w:t>
      </w:r>
    </w:p>
    <w:p w14:paraId="2C05D9E1" w14:textId="77777777" w:rsidR="001D7DF9" w:rsidRPr="00F21544" w:rsidRDefault="001D7DF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52-Week High/Low</w:t>
      </w:r>
    </w:p>
    <w:p w14:paraId="77844A1A" w14:textId="77777777" w:rsidR="001B4A39" w:rsidRPr="00F21544" w:rsidRDefault="001B4A39" w:rsidP="004F6D87">
      <w:pPr>
        <w:pStyle w:val="ListParagraph"/>
        <w:numPr>
          <w:ilvl w:val="1"/>
          <w:numId w:val="10"/>
        </w:numPr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Stock Connect Quota Balance (Daily)</w:t>
      </w:r>
    </w:p>
    <w:p w14:paraId="291BBE95" w14:textId="77777777" w:rsidR="0074458E" w:rsidRPr="00F21544" w:rsidRDefault="0074458E" w:rsidP="002A2ACF">
      <w:pPr>
        <w:pStyle w:val="ListParagraph"/>
        <w:ind w:left="720" w:firstLine="0"/>
        <w:rPr>
          <w:rFonts w:ascii="Arial" w:eastAsiaTheme="minorEastAsia" w:hAnsi="Arial" w:cs="Arial"/>
          <w:bCs/>
        </w:rPr>
      </w:pPr>
    </w:p>
    <w:p w14:paraId="286B2CC7" w14:textId="77777777" w:rsidR="0074458E" w:rsidRPr="00F21544" w:rsidRDefault="0074458E" w:rsidP="002A2ACF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Settings</w:t>
      </w:r>
      <w:r w:rsidR="009A0F0A" w:rsidRPr="00F21544">
        <w:rPr>
          <w:rFonts w:ascii="Arial" w:eastAsiaTheme="minorEastAsia" w:hAnsi="Arial" w:cs="Arial"/>
          <w:bCs/>
        </w:rPr>
        <w:t xml:space="preserve"> and others</w:t>
      </w:r>
    </w:p>
    <w:p w14:paraId="32A18F2F" w14:textId="77777777" w:rsidR="0074458E" w:rsidRPr="00F21544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Enable/Disable Mobile Token access</w:t>
      </w:r>
    </w:p>
    <w:p w14:paraId="7AFEBD16" w14:textId="77777777" w:rsidR="0074458E" w:rsidRPr="00F21544" w:rsidRDefault="001C0739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proofErr w:type="spellStart"/>
      <w:r w:rsidRPr="00F21544">
        <w:rPr>
          <w:rFonts w:ascii="Arial" w:eastAsiaTheme="minorEastAsia" w:hAnsi="Arial" w:cs="Arial"/>
          <w:bCs/>
        </w:rPr>
        <w:t>e</w:t>
      </w:r>
      <w:r w:rsidR="0074458E" w:rsidRPr="00F21544">
        <w:rPr>
          <w:rFonts w:ascii="Arial" w:eastAsiaTheme="minorEastAsia" w:hAnsi="Arial" w:cs="Arial"/>
          <w:bCs/>
        </w:rPr>
        <w:t>Alert</w:t>
      </w:r>
      <w:proofErr w:type="spellEnd"/>
      <w:r w:rsidRPr="00F21544">
        <w:rPr>
          <w:rFonts w:ascii="Arial" w:eastAsiaTheme="minorEastAsia" w:hAnsi="Arial" w:cs="Arial"/>
          <w:bCs/>
        </w:rPr>
        <w:t xml:space="preserve"> : stock price, </w:t>
      </w:r>
      <w:proofErr w:type="spellStart"/>
      <w:r w:rsidRPr="00F21544">
        <w:rPr>
          <w:rFonts w:ascii="Arial" w:eastAsiaTheme="minorEastAsia" w:hAnsi="Arial" w:cs="Arial"/>
          <w:bCs/>
        </w:rPr>
        <w:t>eCorporate</w:t>
      </w:r>
      <w:proofErr w:type="spellEnd"/>
      <w:r w:rsidRPr="00F21544">
        <w:rPr>
          <w:rFonts w:ascii="Arial" w:eastAsiaTheme="minorEastAsia" w:hAnsi="Arial" w:cs="Arial"/>
          <w:bCs/>
        </w:rPr>
        <w:t xml:space="preserve"> Action, </w:t>
      </w:r>
      <w:proofErr w:type="spellStart"/>
      <w:r w:rsidRPr="00F21544">
        <w:rPr>
          <w:rFonts w:ascii="Arial" w:eastAsiaTheme="minorEastAsia" w:hAnsi="Arial" w:cs="Arial"/>
          <w:bCs/>
        </w:rPr>
        <w:t>eStatement</w:t>
      </w:r>
      <w:proofErr w:type="spellEnd"/>
    </w:p>
    <w:p w14:paraId="19A8EBFB" w14:textId="77777777" w:rsidR="005B4FBC" w:rsidRPr="00F21544" w:rsidRDefault="005B4FBC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Push notification</w:t>
      </w:r>
    </w:p>
    <w:p w14:paraId="0071C0BF" w14:textId="77777777" w:rsidR="0074458E" w:rsidRPr="00F21544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App theme</w:t>
      </w:r>
    </w:p>
    <w:p w14:paraId="26FC1A95" w14:textId="77777777" w:rsidR="0074458E" w:rsidRPr="00F21544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Language</w:t>
      </w:r>
    </w:p>
    <w:p w14:paraId="30948CA4" w14:textId="77777777" w:rsidR="0074458E" w:rsidRPr="00F21544" w:rsidRDefault="0074458E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Sequence of Stocks market info displayed</w:t>
      </w:r>
    </w:p>
    <w:p w14:paraId="4DE42BA2" w14:textId="77777777" w:rsidR="009A0F0A" w:rsidRPr="00F21544" w:rsidRDefault="009A0F0A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Homepage Horizontal view</w:t>
      </w:r>
    </w:p>
    <w:p w14:paraId="456AC2F3" w14:textId="77777777" w:rsidR="009A0F0A" w:rsidRPr="00F21544" w:rsidRDefault="009A0F0A" w:rsidP="002A2ACF">
      <w:pPr>
        <w:pStyle w:val="ListParagraph"/>
        <w:widowControl/>
        <w:numPr>
          <w:ilvl w:val="1"/>
          <w:numId w:val="10"/>
        </w:numPr>
        <w:suppressAutoHyphens w:val="0"/>
        <w:spacing w:after="200" w:line="276" w:lineRule="auto"/>
        <w:contextualSpacing/>
        <w:jc w:val="left"/>
        <w:rPr>
          <w:rFonts w:ascii="Arial" w:eastAsiaTheme="minorEastAsia" w:hAnsi="Arial" w:cs="Arial"/>
          <w:bCs/>
        </w:rPr>
      </w:pPr>
      <w:r w:rsidRPr="00F21544">
        <w:rPr>
          <w:rFonts w:ascii="Arial" w:eastAsiaTheme="minorEastAsia" w:hAnsi="Arial" w:cs="Arial"/>
          <w:bCs/>
        </w:rPr>
        <w:t>Bank’s announcement</w:t>
      </w:r>
      <w:r w:rsidR="00A87196" w:rsidRPr="00F21544">
        <w:t>(e.g. service suspension,  enhancement, security tips, etc)</w:t>
      </w:r>
    </w:p>
    <w:p w14:paraId="2BC5C563" w14:textId="77777777" w:rsidR="00C279D7" w:rsidRPr="00F52A5F" w:rsidRDefault="00C279D7" w:rsidP="00C279D7">
      <w:pPr>
        <w:pStyle w:val="Heading1"/>
        <w:numPr>
          <w:ilvl w:val="0"/>
          <w:numId w:val="23"/>
        </w:numPr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IT Requirement</w:t>
      </w:r>
    </w:p>
    <w:p w14:paraId="5D322A06" w14:textId="77777777" w:rsidR="00587DE0" w:rsidRDefault="00587DE0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On-going enhancement support</w:t>
      </w:r>
    </w:p>
    <w:p w14:paraId="688317D2" w14:textId="77777777" w:rsidR="00587DE0" w:rsidRDefault="00587DE0" w:rsidP="00F52A5F">
      <w:pPr>
        <w:widowControl/>
        <w:suppressAutoHyphens w:val="0"/>
        <w:ind w:left="810"/>
        <w:jc w:val="left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F52A5F">
        <w:rPr>
          <w:rFonts w:ascii="Arial" w:hAnsi="Arial" w:cs="Arial"/>
        </w:rPr>
        <w:tab/>
        <w:t xml:space="preserve">Please state the </w:t>
      </w:r>
      <w:r>
        <w:rPr>
          <w:rFonts w:ascii="Arial" w:hAnsi="Arial" w:cs="Arial"/>
        </w:rPr>
        <w:t>development team location.</w:t>
      </w:r>
    </w:p>
    <w:p w14:paraId="0835C5DC" w14:textId="77777777" w:rsidR="00E443ED" w:rsidRDefault="00E443ED" w:rsidP="00F52A5F">
      <w:pPr>
        <w:widowControl/>
        <w:suppressAutoHyphens w:val="0"/>
        <w:ind w:left="810"/>
        <w:jc w:val="left"/>
        <w:rPr>
          <w:rFonts w:ascii="Arial" w:hAnsi="Arial" w:cs="Arial" w:hint="eastAsia"/>
        </w:rPr>
      </w:pPr>
    </w:p>
    <w:p w14:paraId="11F431FC" w14:textId="77777777" w:rsidR="00E443ED" w:rsidRDefault="002A60D2" w:rsidP="00E443ED">
      <w:pPr>
        <w:widowControl/>
        <w:suppressAutoHyphens w:val="0"/>
        <w:ind w:left="81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    </w:t>
      </w:r>
      <w:r w:rsidR="00E443ED">
        <w:rPr>
          <w:rFonts w:ascii="Arial" w:hAnsi="Arial" w:cs="Arial" w:hint="eastAsia"/>
        </w:rPr>
        <w:t>深圳研发团队：</w:t>
      </w:r>
      <w:r w:rsidR="00E443ED" w:rsidRPr="00E443ED">
        <w:rPr>
          <w:rFonts w:ascii="Arial" w:hAnsi="Arial" w:cs="Arial" w:hint="eastAsia"/>
        </w:rPr>
        <w:t>深圳市福田区彩田路</w:t>
      </w:r>
      <w:r w:rsidR="00E443ED" w:rsidRPr="00E443ED">
        <w:rPr>
          <w:rFonts w:ascii="Arial" w:hAnsi="Arial" w:cs="Arial" w:hint="eastAsia"/>
        </w:rPr>
        <w:t>7018</w:t>
      </w:r>
      <w:r w:rsidR="00E443ED" w:rsidRPr="00E443ED">
        <w:rPr>
          <w:rFonts w:ascii="Arial" w:hAnsi="Arial" w:cs="Arial" w:hint="eastAsia"/>
        </w:rPr>
        <w:t>号新浩</w:t>
      </w:r>
      <w:r w:rsidR="00E443ED" w:rsidRPr="00E443ED">
        <w:rPr>
          <w:rFonts w:ascii="Arial" w:hAnsi="Arial" w:cs="Arial" w:hint="eastAsia"/>
        </w:rPr>
        <w:t>E</w:t>
      </w:r>
      <w:r w:rsidR="00E443ED" w:rsidRPr="00E443ED">
        <w:rPr>
          <w:rFonts w:ascii="Arial" w:hAnsi="Arial" w:cs="Arial" w:hint="eastAsia"/>
        </w:rPr>
        <w:t>都</w:t>
      </w:r>
      <w:r w:rsidR="00E443ED" w:rsidRPr="00E443ED">
        <w:rPr>
          <w:rFonts w:ascii="Arial" w:hAnsi="Arial" w:cs="Arial" w:hint="eastAsia"/>
        </w:rPr>
        <w:t>A</w:t>
      </w:r>
      <w:r w:rsidR="00E443ED" w:rsidRPr="00E443ED">
        <w:rPr>
          <w:rFonts w:ascii="Arial" w:hAnsi="Arial" w:cs="Arial" w:hint="eastAsia"/>
        </w:rPr>
        <w:t>座</w:t>
      </w:r>
      <w:r w:rsidR="00E443ED" w:rsidRPr="00E443ED">
        <w:rPr>
          <w:rFonts w:ascii="Arial" w:hAnsi="Arial" w:cs="Arial" w:hint="eastAsia"/>
        </w:rPr>
        <w:t>40</w:t>
      </w:r>
      <w:r w:rsidR="00E443ED" w:rsidRPr="00E443ED">
        <w:rPr>
          <w:rFonts w:ascii="Arial" w:hAnsi="Arial" w:cs="Arial" w:hint="eastAsia"/>
        </w:rPr>
        <w:t>楼</w:t>
      </w:r>
    </w:p>
    <w:p w14:paraId="602E58B4" w14:textId="77777777" w:rsidR="00E443ED" w:rsidRPr="00E443ED" w:rsidRDefault="00E443ED" w:rsidP="00E443ED">
      <w:pPr>
        <w:widowControl/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E443ED">
        <w:rPr>
          <w:rFonts w:ascii="Arial" w:hAnsi="Arial" w:cs="Arial" w:hint="eastAsia"/>
        </w:rPr>
        <w:t xml:space="preserve">-  </w:t>
      </w:r>
      <w:r>
        <w:rPr>
          <w:rFonts w:ascii="Arial" w:hAnsi="Arial" w:cs="Arial"/>
        </w:rPr>
        <w:t xml:space="preserve">  </w:t>
      </w:r>
      <w:r w:rsidRPr="00E443ED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北京研发团队：</w:t>
      </w:r>
      <w:r w:rsidRPr="00E443ED">
        <w:rPr>
          <w:rFonts w:ascii="Arial" w:hAnsi="Arial" w:cs="Arial" w:hint="eastAsia"/>
        </w:rPr>
        <w:t>北京市朝阳区阜通东大街</w:t>
      </w:r>
      <w:r w:rsidRPr="00E443ED">
        <w:rPr>
          <w:rFonts w:ascii="Arial" w:hAnsi="Arial" w:cs="Arial" w:hint="eastAsia"/>
        </w:rPr>
        <w:t>1</w:t>
      </w:r>
      <w:r w:rsidRPr="00E443ED">
        <w:rPr>
          <w:rFonts w:ascii="Arial" w:hAnsi="Arial" w:cs="Arial" w:hint="eastAsia"/>
        </w:rPr>
        <w:t>号院望京</w:t>
      </w:r>
      <w:r w:rsidRPr="00E443ED">
        <w:rPr>
          <w:rFonts w:ascii="Arial" w:hAnsi="Arial" w:cs="Arial" w:hint="eastAsia"/>
        </w:rPr>
        <w:t>SOHO</w:t>
      </w:r>
      <w:r w:rsidRPr="00E443ED">
        <w:rPr>
          <w:rFonts w:ascii="Arial" w:hAnsi="Arial" w:cs="Arial" w:hint="eastAsia"/>
        </w:rPr>
        <w:t>塔</w:t>
      </w:r>
      <w:r w:rsidRPr="00E443ED">
        <w:rPr>
          <w:rFonts w:ascii="Arial" w:hAnsi="Arial" w:cs="Arial" w:hint="eastAsia"/>
        </w:rPr>
        <w:t>3B</w:t>
      </w:r>
      <w:r w:rsidRPr="00E443ED">
        <w:rPr>
          <w:rFonts w:ascii="Arial" w:hAnsi="Arial" w:cs="Arial" w:hint="eastAsia"/>
        </w:rPr>
        <w:t>单元</w:t>
      </w:r>
      <w:r w:rsidRPr="00E443ED">
        <w:rPr>
          <w:rFonts w:ascii="Arial" w:hAnsi="Arial" w:cs="Arial" w:hint="eastAsia"/>
        </w:rPr>
        <w:t>3203-3206</w:t>
      </w:r>
      <w:r w:rsidRPr="00E443ED">
        <w:rPr>
          <w:rFonts w:ascii="Arial" w:hAnsi="Arial" w:cs="Arial" w:hint="eastAsia"/>
        </w:rPr>
        <w:t>室</w:t>
      </w:r>
    </w:p>
    <w:p w14:paraId="6D0DC828" w14:textId="77777777" w:rsidR="00587DE0" w:rsidRDefault="00587DE0" w:rsidP="00F52A5F">
      <w:pPr>
        <w:pStyle w:val="ListParagraph"/>
        <w:ind w:left="810" w:firstLine="0"/>
        <w:rPr>
          <w:rFonts w:ascii="Arial" w:hAnsi="Arial" w:cs="Arial"/>
          <w:b/>
          <w:bCs/>
          <w:u w:val="single"/>
        </w:rPr>
      </w:pPr>
    </w:p>
    <w:p w14:paraId="44C48D68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 xml:space="preserve">On-going </w:t>
      </w:r>
      <w:r w:rsidR="00587DE0">
        <w:rPr>
          <w:rFonts w:ascii="Arial" w:hAnsi="Arial" w:cs="Arial"/>
          <w:b/>
          <w:bCs/>
          <w:u w:val="single"/>
        </w:rPr>
        <w:t xml:space="preserve">production </w:t>
      </w:r>
      <w:r w:rsidRPr="00F52A5F">
        <w:rPr>
          <w:rFonts w:ascii="Arial" w:hAnsi="Arial" w:cs="Arial"/>
          <w:b/>
          <w:bCs/>
          <w:u w:val="single"/>
        </w:rPr>
        <w:t xml:space="preserve">support </w:t>
      </w:r>
    </w:p>
    <w:p w14:paraId="4371B7C2" w14:textId="77777777" w:rsidR="007976E2" w:rsidRPr="007976E2" w:rsidRDefault="007976E2" w:rsidP="00F52A5F">
      <w:pPr>
        <w:widowControl/>
        <w:suppressAutoHyphens w:val="0"/>
        <w:ind w:left="720"/>
        <w:jc w:val="left"/>
        <w:rPr>
          <w:rFonts w:ascii="Arial" w:hAnsi="Arial" w:cs="Arial"/>
        </w:rPr>
      </w:pPr>
      <w:r w:rsidRPr="00F52A5F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Please state the support model in case of production problem, including escalation</w:t>
      </w:r>
      <w:ins w:id="0" w:author="China Construction Bank (Asia) Limited" w:date="2019-06-10T17:53:00Z">
        <w:r w:rsidR="00F21544">
          <w:rPr>
            <w:rFonts w:ascii="Arial" w:hAnsi="Arial" w:cs="Arial"/>
          </w:rPr>
          <w:t xml:space="preserve"> </w:t>
        </w:r>
      </w:ins>
      <w:r w:rsidRPr="007976E2">
        <w:rPr>
          <w:rFonts w:ascii="Arial" w:hAnsi="Arial" w:cs="Arial"/>
        </w:rPr>
        <w:t>contact and corresponding Service level agreement (SLA).</w:t>
      </w:r>
    </w:p>
    <w:p w14:paraId="7CA3534E" w14:textId="77777777" w:rsidR="00C279D7" w:rsidRDefault="007976E2" w:rsidP="00F52A5F">
      <w:pPr>
        <w:widowControl/>
        <w:suppressAutoHyphens w:val="0"/>
        <w:ind w:left="720"/>
        <w:jc w:val="left"/>
        <w:rPr>
          <w:rFonts w:ascii="Arial" w:hAnsi="Arial" w:cs="Arial" w:hint="eastAsia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Please specify the production support team location. On-site support is preferred.</w:t>
      </w:r>
    </w:p>
    <w:p w14:paraId="6621D2D7" w14:textId="77777777" w:rsidR="00992A27" w:rsidRDefault="00992A27" w:rsidP="00F52A5F">
      <w:pPr>
        <w:widowControl/>
        <w:suppressAutoHyphens w:val="0"/>
        <w:ind w:left="720"/>
        <w:jc w:val="left"/>
        <w:rPr>
          <w:rFonts w:ascii="Arial" w:hAnsi="Arial" w:cs="Arial" w:hint="eastAsia"/>
        </w:rPr>
      </w:pPr>
    </w:p>
    <w:p w14:paraId="3FD926B3" w14:textId="0E5CAC4A" w:rsidR="00992A27" w:rsidRDefault="00992A27" w:rsidP="00992A27">
      <w:pPr>
        <w:widowControl/>
        <w:suppressAutoHyphens w:val="0"/>
        <w:ind w:left="81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    </w:t>
      </w:r>
      <w:bookmarkStart w:id="1" w:name="_GoBack"/>
      <w:bookmarkEnd w:id="1"/>
    </w:p>
    <w:p w14:paraId="3AA2623D" w14:textId="77777777" w:rsidR="00992A27" w:rsidRPr="00F52A5F" w:rsidRDefault="00992A27" w:rsidP="00F52A5F">
      <w:pPr>
        <w:widowControl/>
        <w:suppressAutoHyphens w:val="0"/>
        <w:ind w:left="720"/>
        <w:jc w:val="left"/>
        <w:rPr>
          <w:rFonts w:ascii="Arial" w:hAnsi="Arial" w:cs="Arial" w:hint="eastAsia"/>
        </w:rPr>
      </w:pPr>
    </w:p>
    <w:p w14:paraId="20BFE2A1" w14:textId="77777777" w:rsidR="00C279D7" w:rsidRPr="00F52A5F" w:rsidRDefault="00C279D7" w:rsidP="00C279D7">
      <w:pPr>
        <w:rPr>
          <w:rFonts w:ascii="Arial" w:hAnsi="Arial" w:cs="Arial"/>
          <w:b/>
          <w:bCs/>
          <w:u w:val="single"/>
        </w:rPr>
      </w:pPr>
    </w:p>
    <w:p w14:paraId="7C6607BC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Technology</w:t>
      </w:r>
    </w:p>
    <w:p w14:paraId="7143C1E9" w14:textId="77777777" w:rsidR="007976E2" w:rsidRPr="007976E2" w:rsidRDefault="007976E2" w:rsidP="00F52A5F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Provide overall system diagrams (including connection outside CCBA data center)</w:t>
      </w:r>
    </w:p>
    <w:p w14:paraId="4F730958" w14:textId="77777777" w:rsidR="007976E2" w:rsidRPr="007976E2" w:rsidRDefault="007976E2" w:rsidP="00F52A5F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List all technologies used including programming language</w:t>
      </w:r>
    </w:p>
    <w:p w14:paraId="0B3A5EFF" w14:textId="77777777" w:rsidR="00C279D7" w:rsidRDefault="007976E2" w:rsidP="00F52A5F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List all software and hardware requirement (including external network connection)</w:t>
      </w:r>
    </w:p>
    <w:p w14:paraId="595B10EF" w14:textId="77777777" w:rsidR="00587DE0" w:rsidRDefault="00587DE0" w:rsidP="00587DE0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Need to follow CCBA standard for single sign-on. CCBA will provide API for use. </w:t>
      </w:r>
    </w:p>
    <w:p w14:paraId="15A598CA" w14:textId="77777777" w:rsidR="007976E2" w:rsidRPr="00F52A5F" w:rsidRDefault="007976E2" w:rsidP="007976E2">
      <w:pPr>
        <w:rPr>
          <w:rFonts w:ascii="Arial" w:hAnsi="Arial" w:cs="Arial"/>
          <w:b/>
          <w:bCs/>
          <w:u w:val="single"/>
        </w:rPr>
      </w:pPr>
    </w:p>
    <w:p w14:paraId="0CE32972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Scalability</w:t>
      </w:r>
    </w:p>
    <w:p w14:paraId="01B9A667" w14:textId="77777777" w:rsidR="00C279D7" w:rsidRDefault="007976E2" w:rsidP="00F52A5F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Scalability of solution is expected. Please specify the solution in case maximum capacity is reached.</w:t>
      </w:r>
    </w:p>
    <w:p w14:paraId="4A31626F" w14:textId="77777777" w:rsidR="007976E2" w:rsidRPr="00F52A5F" w:rsidRDefault="007976E2" w:rsidP="00F52A5F">
      <w:pPr>
        <w:ind w:left="720"/>
        <w:rPr>
          <w:rFonts w:ascii="Arial" w:hAnsi="Arial" w:cs="Arial"/>
          <w:b/>
          <w:bCs/>
          <w:u w:val="single"/>
        </w:rPr>
      </w:pPr>
    </w:p>
    <w:p w14:paraId="639A0BD3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Flexibility</w:t>
      </w:r>
    </w:p>
    <w:p w14:paraId="27C483C8" w14:textId="77777777" w:rsidR="00C279D7" w:rsidRDefault="007976E2" w:rsidP="00F52A5F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Flexibility of adding new functions by CCBA or other vendors is expected. Please confirm this is feasible.</w:t>
      </w:r>
    </w:p>
    <w:p w14:paraId="3900593D" w14:textId="77777777" w:rsidR="007976E2" w:rsidRPr="00F52A5F" w:rsidRDefault="007976E2" w:rsidP="00C279D7">
      <w:pPr>
        <w:rPr>
          <w:rFonts w:ascii="Arial" w:hAnsi="Arial" w:cs="Arial"/>
          <w:b/>
          <w:bCs/>
          <w:u w:val="single"/>
        </w:rPr>
      </w:pPr>
    </w:p>
    <w:p w14:paraId="5D6C3ADF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Availability (if the solution involving vendor’s data center)</w:t>
      </w:r>
    </w:p>
    <w:p w14:paraId="1C1B6251" w14:textId="77777777" w:rsidR="007976E2" w:rsidRPr="007976E2" w:rsidRDefault="007976E2" w:rsidP="00F52A5F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t>-</w:t>
      </w:r>
      <w:r w:rsidRPr="007976E2">
        <w:rPr>
          <w:rFonts w:ascii="Arial" w:hAnsi="Arial" w:cs="Arial"/>
        </w:rPr>
        <w:tab/>
        <w:t>Please specify the details of the resilience arrangement (including DR site).</w:t>
      </w:r>
    </w:p>
    <w:p w14:paraId="61978714" w14:textId="77777777" w:rsidR="00C279D7" w:rsidRDefault="007976E2" w:rsidP="00F52A5F">
      <w:pPr>
        <w:ind w:left="720"/>
        <w:rPr>
          <w:rFonts w:ascii="Arial" w:hAnsi="Arial" w:cs="Arial"/>
        </w:rPr>
      </w:pPr>
      <w:r w:rsidRPr="007976E2">
        <w:rPr>
          <w:rFonts w:ascii="Arial" w:hAnsi="Arial" w:cs="Arial"/>
        </w:rPr>
        <w:lastRenderedPageBreak/>
        <w:t>-</w:t>
      </w:r>
      <w:r w:rsidRPr="007976E2">
        <w:rPr>
          <w:rFonts w:ascii="Arial" w:hAnsi="Arial" w:cs="Arial"/>
        </w:rPr>
        <w:tab/>
        <w:t>Please specify the RTO (Recovery time objective) and RPO (Recovery point objective).</w:t>
      </w:r>
    </w:p>
    <w:p w14:paraId="0D25F950" w14:textId="77777777" w:rsidR="007976E2" w:rsidRPr="00F52A5F" w:rsidRDefault="007976E2" w:rsidP="007976E2">
      <w:pPr>
        <w:rPr>
          <w:rFonts w:ascii="Arial" w:hAnsi="Arial" w:cs="Arial"/>
          <w:b/>
          <w:bCs/>
          <w:u w:val="single"/>
        </w:rPr>
      </w:pPr>
    </w:p>
    <w:p w14:paraId="04DA2CE3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Documentation</w:t>
      </w:r>
    </w:p>
    <w:p w14:paraId="40F8A422" w14:textId="77777777" w:rsidR="007976E2" w:rsidRPr="007976E2" w:rsidRDefault="007976E2" w:rsidP="00F52A5F">
      <w:pPr>
        <w:pStyle w:val="ListParagraph"/>
        <w:widowControl/>
        <w:numPr>
          <w:ilvl w:val="0"/>
          <w:numId w:val="42"/>
        </w:numPr>
        <w:suppressAutoHyphens w:val="0"/>
        <w:jc w:val="left"/>
        <w:rPr>
          <w:rFonts w:ascii="Arial" w:hAnsi="Arial" w:cs="Arial"/>
        </w:rPr>
      </w:pPr>
      <w:r w:rsidRPr="007976E2">
        <w:rPr>
          <w:rFonts w:ascii="Arial" w:hAnsi="Arial" w:cs="Arial"/>
        </w:rPr>
        <w:t>The following documents are expected. Please specify the document list which will be provided.</w:t>
      </w:r>
    </w:p>
    <w:p w14:paraId="1DBD7183" w14:textId="77777777" w:rsidR="00C279D7" w:rsidRPr="00F52A5F" w:rsidRDefault="00C279D7" w:rsidP="00F52A5F">
      <w:pPr>
        <w:pStyle w:val="ListParagraph"/>
        <w:widowControl/>
        <w:numPr>
          <w:ilvl w:val="1"/>
          <w:numId w:val="42"/>
        </w:numPr>
        <w:suppressAutoHyphens w:val="0"/>
        <w:jc w:val="left"/>
        <w:rPr>
          <w:rFonts w:ascii="Arial" w:hAnsi="Arial" w:cs="Arial"/>
        </w:rPr>
      </w:pPr>
      <w:r w:rsidRPr="00F52A5F">
        <w:rPr>
          <w:rFonts w:ascii="Arial" w:hAnsi="Arial" w:cs="Arial"/>
        </w:rPr>
        <w:t>Functional specification</w:t>
      </w:r>
    </w:p>
    <w:p w14:paraId="07B87B2C" w14:textId="77777777" w:rsidR="00C279D7" w:rsidRPr="00F52A5F" w:rsidRDefault="00C279D7" w:rsidP="00F52A5F">
      <w:pPr>
        <w:pStyle w:val="ListParagraph"/>
        <w:widowControl/>
        <w:numPr>
          <w:ilvl w:val="1"/>
          <w:numId w:val="42"/>
        </w:numPr>
        <w:suppressAutoHyphens w:val="0"/>
        <w:jc w:val="left"/>
        <w:rPr>
          <w:rFonts w:ascii="Arial" w:hAnsi="Arial" w:cs="Arial"/>
        </w:rPr>
      </w:pPr>
      <w:r w:rsidRPr="00F52A5F">
        <w:rPr>
          <w:rFonts w:ascii="Arial" w:hAnsi="Arial" w:cs="Arial"/>
        </w:rPr>
        <w:t>Technical specification</w:t>
      </w:r>
    </w:p>
    <w:p w14:paraId="4B59EC86" w14:textId="77777777" w:rsidR="00C279D7" w:rsidRPr="00F52A5F" w:rsidRDefault="00C279D7" w:rsidP="00F52A5F">
      <w:pPr>
        <w:pStyle w:val="ListParagraph"/>
        <w:widowControl/>
        <w:numPr>
          <w:ilvl w:val="1"/>
          <w:numId w:val="42"/>
        </w:numPr>
        <w:suppressAutoHyphens w:val="0"/>
        <w:jc w:val="left"/>
        <w:rPr>
          <w:rFonts w:ascii="Arial" w:hAnsi="Arial" w:cs="Arial"/>
        </w:rPr>
      </w:pPr>
      <w:r w:rsidRPr="00F52A5F">
        <w:rPr>
          <w:rFonts w:ascii="Arial" w:hAnsi="Arial" w:cs="Arial"/>
        </w:rPr>
        <w:t>SIT test plan and case</w:t>
      </w:r>
    </w:p>
    <w:p w14:paraId="53D3AA98" w14:textId="77777777" w:rsidR="00C279D7" w:rsidRPr="00F52A5F" w:rsidRDefault="00C279D7" w:rsidP="00F52A5F">
      <w:pPr>
        <w:pStyle w:val="ListParagraph"/>
        <w:widowControl/>
        <w:numPr>
          <w:ilvl w:val="1"/>
          <w:numId w:val="42"/>
        </w:numPr>
        <w:suppressAutoHyphens w:val="0"/>
        <w:jc w:val="left"/>
        <w:rPr>
          <w:rFonts w:ascii="Arial" w:hAnsi="Arial" w:cs="Arial"/>
        </w:rPr>
      </w:pPr>
      <w:r w:rsidRPr="00F52A5F">
        <w:rPr>
          <w:rFonts w:ascii="Arial" w:hAnsi="Arial" w:cs="Arial"/>
        </w:rPr>
        <w:t>UI design guideline</w:t>
      </w:r>
    </w:p>
    <w:p w14:paraId="7A4461DB" w14:textId="77777777" w:rsidR="00C279D7" w:rsidRPr="00F52A5F" w:rsidRDefault="00C279D7" w:rsidP="00F52A5F">
      <w:pPr>
        <w:pStyle w:val="ListParagraph"/>
        <w:widowControl/>
        <w:numPr>
          <w:ilvl w:val="1"/>
          <w:numId w:val="42"/>
        </w:numPr>
        <w:suppressAutoHyphens w:val="0"/>
        <w:jc w:val="left"/>
        <w:rPr>
          <w:rFonts w:ascii="Arial" w:hAnsi="Arial" w:cs="Arial"/>
        </w:rPr>
      </w:pPr>
      <w:r w:rsidRPr="00F52A5F">
        <w:rPr>
          <w:rFonts w:ascii="Arial" w:hAnsi="Arial" w:cs="Arial"/>
        </w:rPr>
        <w:t>User manual</w:t>
      </w:r>
    </w:p>
    <w:p w14:paraId="2C6B0A31" w14:textId="77777777" w:rsidR="00C279D7" w:rsidRPr="00F52A5F" w:rsidRDefault="00C279D7" w:rsidP="00C279D7">
      <w:pPr>
        <w:rPr>
          <w:rFonts w:ascii="Arial" w:hAnsi="Arial" w:cs="Arial"/>
          <w:b/>
          <w:bCs/>
          <w:u w:val="single"/>
        </w:rPr>
      </w:pPr>
    </w:p>
    <w:p w14:paraId="2172C88D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Quality Assurance</w:t>
      </w:r>
    </w:p>
    <w:p w14:paraId="4B849F64" w14:textId="77777777" w:rsidR="00C279D7" w:rsidRPr="00F52A5F" w:rsidRDefault="007976E2" w:rsidP="00C279D7">
      <w:pPr>
        <w:pStyle w:val="ListParagraph"/>
        <w:widowControl/>
        <w:numPr>
          <w:ilvl w:val="0"/>
          <w:numId w:val="41"/>
        </w:numPr>
        <w:suppressAutoHyphens w:val="0"/>
        <w:ind w:firstLine="480"/>
        <w:jc w:val="left"/>
        <w:rPr>
          <w:rFonts w:ascii="Arial" w:hAnsi="Arial" w:cs="Arial"/>
        </w:rPr>
      </w:pPr>
      <w:r>
        <w:rPr>
          <w:rFonts w:ascii="Arial" w:hAnsi="Arial" w:cs="Arial"/>
        </w:rPr>
        <w:t>Please specify the quality assurance of the solution.</w:t>
      </w:r>
    </w:p>
    <w:p w14:paraId="39E394D2" w14:textId="77777777" w:rsidR="00C279D7" w:rsidRPr="00F52A5F" w:rsidRDefault="00C279D7" w:rsidP="00C279D7">
      <w:pPr>
        <w:rPr>
          <w:rFonts w:ascii="Arial" w:hAnsi="Arial" w:cs="Arial"/>
          <w:b/>
          <w:bCs/>
          <w:u w:val="single"/>
        </w:rPr>
      </w:pPr>
    </w:p>
    <w:p w14:paraId="6AD11FCB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Project team structure and size</w:t>
      </w:r>
    </w:p>
    <w:p w14:paraId="73BD90F9" w14:textId="77777777" w:rsidR="00C279D7" w:rsidRPr="00F52A5F" w:rsidRDefault="00C279D7" w:rsidP="00C279D7">
      <w:pPr>
        <w:pStyle w:val="ListParagraph"/>
        <w:widowControl/>
        <w:numPr>
          <w:ilvl w:val="0"/>
          <w:numId w:val="41"/>
        </w:numPr>
        <w:suppressAutoHyphens w:val="0"/>
        <w:ind w:firstLine="480"/>
        <w:jc w:val="left"/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</w:rPr>
        <w:t>P</w:t>
      </w:r>
      <w:r w:rsidR="007976E2">
        <w:rPr>
          <w:rFonts w:ascii="Arial" w:hAnsi="Arial" w:cs="Arial"/>
        </w:rPr>
        <w:t>lease p</w:t>
      </w:r>
      <w:r w:rsidRPr="00F52A5F">
        <w:rPr>
          <w:rFonts w:ascii="Arial" w:hAnsi="Arial" w:cs="Arial"/>
        </w:rPr>
        <w:t xml:space="preserve">rovide the team structure and </w:t>
      </w:r>
      <w:r w:rsidR="007976E2">
        <w:rPr>
          <w:rFonts w:ascii="Arial" w:hAnsi="Arial" w:cs="Arial"/>
        </w:rPr>
        <w:t xml:space="preserve">team </w:t>
      </w:r>
      <w:r w:rsidRPr="00F52A5F">
        <w:rPr>
          <w:rFonts w:ascii="Arial" w:hAnsi="Arial" w:cs="Arial"/>
        </w:rPr>
        <w:t>size for this project</w:t>
      </w:r>
      <w:r w:rsidR="007976E2">
        <w:rPr>
          <w:rFonts w:ascii="Arial" w:hAnsi="Arial" w:cs="Arial"/>
        </w:rPr>
        <w:t>.</w:t>
      </w:r>
    </w:p>
    <w:p w14:paraId="4A6FA5C1" w14:textId="77777777" w:rsidR="00C279D7" w:rsidRPr="00F52A5F" w:rsidRDefault="00C279D7" w:rsidP="00C279D7">
      <w:pPr>
        <w:rPr>
          <w:rFonts w:ascii="Arial" w:hAnsi="Arial" w:cs="Arial"/>
          <w:b/>
          <w:bCs/>
          <w:u w:val="single"/>
        </w:rPr>
      </w:pPr>
    </w:p>
    <w:p w14:paraId="3836BC59" w14:textId="77777777" w:rsidR="00C279D7" w:rsidRPr="00F52A5F" w:rsidRDefault="00C279D7" w:rsidP="00F52A5F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u w:val="single"/>
        </w:rPr>
      </w:pPr>
      <w:r w:rsidRPr="00F52A5F">
        <w:rPr>
          <w:rFonts w:ascii="Arial" w:hAnsi="Arial" w:cs="Arial"/>
          <w:b/>
          <w:bCs/>
          <w:u w:val="single"/>
        </w:rPr>
        <w:t>Source code custody</w:t>
      </w:r>
    </w:p>
    <w:p w14:paraId="26E47701" w14:textId="77777777" w:rsidR="00C279D7" w:rsidRPr="00F52A5F" w:rsidRDefault="007976E2" w:rsidP="00C279D7">
      <w:pPr>
        <w:pStyle w:val="ListParagraph"/>
        <w:widowControl/>
        <w:numPr>
          <w:ilvl w:val="0"/>
          <w:numId w:val="41"/>
        </w:numPr>
        <w:suppressAutoHyphens w:val="0"/>
        <w:ind w:firstLine="480"/>
        <w:jc w:val="left"/>
      </w:pPr>
      <w:r>
        <w:rPr>
          <w:rFonts w:ascii="Arial" w:hAnsi="Arial" w:cs="Arial"/>
        </w:rPr>
        <w:t>Please s</w:t>
      </w:r>
      <w:r w:rsidR="00C279D7" w:rsidRPr="00F52A5F">
        <w:rPr>
          <w:rFonts w:ascii="Arial" w:hAnsi="Arial" w:cs="Arial"/>
        </w:rPr>
        <w:t xml:space="preserve">pecify which </w:t>
      </w:r>
      <w:r>
        <w:rPr>
          <w:rFonts w:ascii="Arial" w:hAnsi="Arial" w:cs="Arial"/>
        </w:rPr>
        <w:t>component of the</w:t>
      </w:r>
      <w:r w:rsidR="00C279D7" w:rsidRPr="00F52A5F">
        <w:rPr>
          <w:rFonts w:ascii="Arial" w:hAnsi="Arial" w:cs="Arial"/>
        </w:rPr>
        <w:t xml:space="preserve"> source code can be owned by CCBA</w:t>
      </w:r>
      <w:r w:rsidR="00C279D7" w:rsidRPr="00F52A5F">
        <w:t>.</w:t>
      </w:r>
    </w:p>
    <w:p w14:paraId="25B61E95" w14:textId="77777777" w:rsidR="00C279D7" w:rsidRPr="00F52A5F" w:rsidRDefault="00C279D7" w:rsidP="00F52A5F">
      <w:pPr>
        <w:rPr>
          <w:lang w:eastAsia="zh-TW"/>
        </w:rPr>
      </w:pPr>
    </w:p>
    <w:p w14:paraId="56BFFCF7" w14:textId="77777777" w:rsidR="005D3F59" w:rsidRDefault="005D3F59" w:rsidP="00F52A5F">
      <w:pPr>
        <w:pStyle w:val="ListParagraph"/>
        <w:ind w:left="810" w:firstLine="0"/>
        <w:rPr>
          <w:rFonts w:ascii="Arial" w:eastAsiaTheme="minorEastAsia" w:hAnsi="Arial" w:cs="Arial"/>
          <w:bCs/>
        </w:rPr>
      </w:pPr>
    </w:p>
    <w:p w14:paraId="1E586A79" w14:textId="77777777" w:rsidR="005D3F59" w:rsidRDefault="005D3F59" w:rsidP="00F52A5F">
      <w:pPr>
        <w:pStyle w:val="ListParagraph"/>
        <w:ind w:left="810" w:firstLine="0"/>
        <w:rPr>
          <w:rFonts w:ascii="Arial" w:eastAsiaTheme="minorEastAsia" w:hAnsi="Arial" w:cs="Arial"/>
          <w:bCs/>
        </w:rPr>
      </w:pPr>
    </w:p>
    <w:p w14:paraId="40F95629" w14:textId="77777777" w:rsidR="00F17863" w:rsidRDefault="00F17863" w:rsidP="00F52A5F">
      <w:pPr>
        <w:pStyle w:val="ListParagraph"/>
        <w:ind w:left="810" w:firstLine="0"/>
        <w:rPr>
          <w:rFonts w:ascii="Arial" w:eastAsiaTheme="minorEastAsia" w:hAnsi="Arial" w:cs="Arial"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5D3F59" w:rsidRPr="002B7C1C" w14:paraId="1AC40C0D" w14:textId="77777777" w:rsidTr="00F21544">
        <w:tc>
          <w:tcPr>
            <w:tcW w:w="9468" w:type="dxa"/>
          </w:tcPr>
          <w:p w14:paraId="386B3132" w14:textId="77777777" w:rsidR="005D3F59" w:rsidRPr="005737AA" w:rsidRDefault="00172D2F" w:rsidP="002B7C1C">
            <w:pPr>
              <w:pStyle w:val="ListParagraph"/>
              <w:ind w:firstLine="0"/>
              <w:rPr>
                <w:rFonts w:ascii="Arial" w:eastAsia="彩虹粗仿宋" w:hAnsi="Arial" w:cs="Arial"/>
                <w:b/>
                <w:bCs/>
                <w:color w:val="0000FF"/>
                <w:sz w:val="28"/>
                <w:szCs w:val="44"/>
                <w:lang w:eastAsia="zh-TW"/>
              </w:rPr>
            </w:pPr>
            <w:r w:rsidRPr="005737AA">
              <w:rPr>
                <w:rFonts w:ascii="Arial" w:eastAsia="彩虹粗仿宋" w:hAnsi="Arial" w:cs="Arial"/>
                <w:b/>
                <w:bCs/>
                <w:color w:val="0000FF"/>
                <w:sz w:val="28"/>
                <w:szCs w:val="44"/>
                <w:lang w:eastAsia="zh-TW"/>
              </w:rPr>
              <w:t xml:space="preserve">Next </w:t>
            </w:r>
            <w:r w:rsidR="00733FC7" w:rsidRPr="005737AA">
              <w:rPr>
                <w:rFonts w:ascii="Arial" w:eastAsia="彩虹粗仿宋" w:hAnsi="Arial" w:cs="Arial"/>
                <w:b/>
                <w:bCs/>
                <w:color w:val="0000FF"/>
                <w:sz w:val="28"/>
                <w:szCs w:val="44"/>
                <w:lang w:eastAsia="zh-TW"/>
              </w:rPr>
              <w:t>Phase</w:t>
            </w:r>
            <w:r w:rsidR="00EF4B09" w:rsidRPr="005737AA">
              <w:rPr>
                <w:rFonts w:ascii="Arial" w:eastAsia="彩虹粗仿宋" w:hAnsi="Arial" w:cs="Arial"/>
                <w:b/>
                <w:bCs/>
                <w:color w:val="0000FF"/>
                <w:sz w:val="28"/>
                <w:szCs w:val="44"/>
                <w:lang w:eastAsia="zh-TW"/>
              </w:rPr>
              <w:t>s</w:t>
            </w:r>
          </w:p>
          <w:p w14:paraId="034B1DE4" w14:textId="77777777" w:rsidR="005D3F59" w:rsidRDefault="005D3F59" w:rsidP="002B7C1C">
            <w:pPr>
              <w:pStyle w:val="ListParagraph"/>
              <w:ind w:firstLine="0"/>
              <w:rPr>
                <w:rFonts w:ascii="Arial" w:eastAsia="彩虹粗仿宋" w:hAnsi="Arial" w:cs="Arial"/>
                <w:b/>
                <w:bCs/>
                <w:sz w:val="28"/>
                <w:szCs w:val="44"/>
                <w:lang w:eastAsia="zh-TW"/>
              </w:rPr>
            </w:pPr>
          </w:p>
          <w:p w14:paraId="73C65551" w14:textId="77777777" w:rsidR="005D3F59" w:rsidRPr="002B7C1C" w:rsidRDefault="005D3F59" w:rsidP="002B7C1C">
            <w:pPr>
              <w:pStyle w:val="ListParagraph"/>
              <w:ind w:firstLine="0"/>
              <w:rPr>
                <w:rFonts w:ascii="Arial" w:eastAsia="彩虹粗仿宋" w:hAnsi="Arial" w:cs="Arial"/>
                <w:b/>
                <w:bCs/>
                <w:sz w:val="28"/>
                <w:szCs w:val="44"/>
                <w:lang w:eastAsia="zh-TW"/>
              </w:rPr>
            </w:pPr>
          </w:p>
        </w:tc>
      </w:tr>
    </w:tbl>
    <w:p w14:paraId="6E0F106F" w14:textId="77777777" w:rsidR="00EF4B09" w:rsidRDefault="00EF4B09" w:rsidP="00F52A5F">
      <w:pPr>
        <w:pStyle w:val="Heading1"/>
        <w:rPr>
          <w:rFonts w:ascii="Arial" w:hAnsi="Arial" w:cs="Arial"/>
          <w:lang w:eastAsia="zh-TW"/>
        </w:rPr>
      </w:pPr>
      <w:r w:rsidRPr="00183123">
        <w:rPr>
          <w:rFonts w:ascii="Arial" w:hAnsi="Arial" w:cs="Arial"/>
          <w:lang w:eastAsia="zh-TW"/>
        </w:rPr>
        <w:t>Function List</w:t>
      </w:r>
    </w:p>
    <w:p w14:paraId="52F657A0" w14:textId="77777777" w:rsidR="00EF4B09" w:rsidRPr="00EF4B09" w:rsidRDefault="00EF4B09" w:rsidP="00F52A5F">
      <w:pPr>
        <w:pStyle w:val="ListParagraph"/>
        <w:numPr>
          <w:ilvl w:val="0"/>
          <w:numId w:val="39"/>
        </w:numPr>
        <w:rPr>
          <w:rFonts w:ascii="Arial" w:hAnsi="Arial" w:cs="Arial"/>
          <w:lang w:eastAsia="zh-TW"/>
        </w:rPr>
      </w:pPr>
      <w:r w:rsidRPr="00F52A5F">
        <w:rPr>
          <w:rFonts w:ascii="Arial" w:eastAsia="彩虹粗仿宋" w:hAnsi="Arial" w:cs="Arial"/>
          <w:b/>
          <w:bCs/>
          <w:sz w:val="28"/>
          <w:szCs w:val="44"/>
          <w:lang w:eastAsia="zh-TW"/>
        </w:rPr>
        <w:t>Mutual Fund</w:t>
      </w:r>
    </w:p>
    <w:p w14:paraId="4F8C8524" w14:textId="77777777" w:rsidR="005D3F59" w:rsidRDefault="005D3F59" w:rsidP="00F52A5F">
      <w:pPr>
        <w:pStyle w:val="ListParagraph"/>
        <w:ind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5CDCA51F" w14:textId="77777777" w:rsidR="005D3F59" w:rsidRDefault="005D3F59" w:rsidP="00F52A5F">
      <w:pPr>
        <w:pStyle w:val="ListParagraph"/>
        <w:ind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>
        <w:rPr>
          <w:rFonts w:ascii="Arial" w:eastAsia="彩虹粗仿宋" w:hAnsi="Arial" w:cs="Arial"/>
          <w:b/>
          <w:bCs/>
          <w:noProof/>
          <w:sz w:val="28"/>
          <w:szCs w:val="44"/>
          <w:lang w:val="en-GB"/>
        </w:rPr>
        <w:lastRenderedPageBreak/>
        <w:drawing>
          <wp:inline distT="0" distB="0" distL="0" distR="0" wp14:anchorId="5A8E70AB" wp14:editId="25853128">
            <wp:extent cx="59340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7772" w14:textId="77777777" w:rsidR="005D3F59" w:rsidRDefault="005D3F59" w:rsidP="00F52A5F">
      <w:pPr>
        <w:pStyle w:val="ListParagraph"/>
        <w:ind w:left="720"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 w:rsidRPr="005D3F59">
        <w:rPr>
          <w:rFonts w:ascii="Arial" w:eastAsia="彩虹粗仿宋" w:hAnsi="Arial" w:cs="Arial"/>
          <w:b/>
          <w:bCs/>
          <w:sz w:val="28"/>
          <w:szCs w:val="44"/>
          <w:lang w:eastAsia="zh-TW"/>
        </w:rPr>
        <w:t>Mutual Fund High level requirement</w:t>
      </w:r>
    </w:p>
    <w:p w14:paraId="746E1A71" w14:textId="77777777" w:rsidR="005C6160" w:rsidRPr="00F52A5F" w:rsidRDefault="00165478" w:rsidP="005D3F59">
      <w:pPr>
        <w:pStyle w:val="ListParagraph"/>
        <w:numPr>
          <w:ilvl w:val="0"/>
          <w:numId w:val="30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Fund information was retrieved from Morningstar</w:t>
      </w:r>
    </w:p>
    <w:p w14:paraId="3EF94C93" w14:textId="77777777" w:rsidR="005C6160" w:rsidRPr="00F52A5F" w:rsidRDefault="00165478" w:rsidP="005D3F59">
      <w:pPr>
        <w:pStyle w:val="ListParagraph"/>
        <w:numPr>
          <w:ilvl w:val="0"/>
          <w:numId w:val="30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Functions (Fund Info and Trading) available is the same as that of OB</w:t>
      </w:r>
    </w:p>
    <w:p w14:paraId="7CFB700D" w14:textId="77777777" w:rsidR="005C6160" w:rsidRPr="00F52A5F" w:rsidRDefault="00165478" w:rsidP="005D3F59">
      <w:pPr>
        <w:pStyle w:val="ListParagraph"/>
        <w:numPr>
          <w:ilvl w:val="0"/>
          <w:numId w:val="30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 xml:space="preserve">The data (Fund watch list, alert setting, transaction info, </w:t>
      </w:r>
      <w:proofErr w:type="spellStart"/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etc</w:t>
      </w:r>
      <w:proofErr w:type="spellEnd"/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) for OB and MB should be the same</w:t>
      </w:r>
    </w:p>
    <w:p w14:paraId="55069BF5" w14:textId="77777777" w:rsidR="005C6160" w:rsidRPr="00F52A5F" w:rsidRDefault="00165478" w:rsidP="005D3F59">
      <w:pPr>
        <w:pStyle w:val="ListParagraph"/>
        <w:numPr>
          <w:ilvl w:val="0"/>
          <w:numId w:val="30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The layout/navigation should align with existing CCB (Asia) Mobile App</w:t>
      </w:r>
    </w:p>
    <w:p w14:paraId="7999DBF2" w14:textId="77777777" w:rsidR="005C6160" w:rsidRPr="00F52A5F" w:rsidRDefault="00165478" w:rsidP="005D3F59">
      <w:pPr>
        <w:pStyle w:val="ListParagraph"/>
        <w:numPr>
          <w:ilvl w:val="0"/>
          <w:numId w:val="30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Add Mutual Fund Robotic Advisory Services</w:t>
      </w:r>
    </w:p>
    <w:p w14:paraId="1E97B9DE" w14:textId="77777777" w:rsidR="005C6160" w:rsidRPr="00F52A5F" w:rsidRDefault="00165478" w:rsidP="005D3F59">
      <w:pPr>
        <w:pStyle w:val="ListParagraph"/>
        <w:numPr>
          <w:ilvl w:val="0"/>
          <w:numId w:val="30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 xml:space="preserve">Vendor provides </w:t>
      </w:r>
      <w:proofErr w:type="spellStart"/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datafeed</w:t>
      </w:r>
      <w:proofErr w:type="spellEnd"/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 xml:space="preserve"> in xml/JSON/other format</w:t>
      </w:r>
    </w:p>
    <w:p w14:paraId="3DC2434E" w14:textId="77777777" w:rsidR="005D3F59" w:rsidRDefault="005D3F59" w:rsidP="00F52A5F">
      <w:pPr>
        <w:pStyle w:val="ListParagraph"/>
        <w:ind w:left="720"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609CD004" w14:textId="77777777" w:rsidR="005D3F59" w:rsidRDefault="005D3F59" w:rsidP="00F52A5F">
      <w:pPr>
        <w:pStyle w:val="ListParagraph"/>
        <w:ind w:left="720"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7AE50AA2" w14:textId="77777777" w:rsidR="005D3F59" w:rsidRDefault="005D3F59" w:rsidP="00F52A5F">
      <w:pPr>
        <w:pStyle w:val="ListParagraph"/>
        <w:numPr>
          <w:ilvl w:val="0"/>
          <w:numId w:val="27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 w:rsidRPr="005D3F59">
        <w:rPr>
          <w:rFonts w:ascii="Arial" w:eastAsia="彩虹粗仿宋" w:hAnsi="Arial" w:cs="Arial"/>
          <w:b/>
          <w:bCs/>
          <w:sz w:val="28"/>
          <w:szCs w:val="44"/>
          <w:lang w:eastAsia="zh-TW"/>
        </w:rPr>
        <w:t>Mutual Fund Robotic Advisory Services</w:t>
      </w:r>
      <w:r>
        <w:rPr>
          <w:rFonts w:ascii="Arial" w:eastAsia="彩虹粗仿宋" w:hAnsi="Arial" w:cs="Arial"/>
          <w:b/>
          <w:bCs/>
          <w:sz w:val="28"/>
          <w:szCs w:val="44"/>
          <w:lang w:eastAsia="zh-TW"/>
        </w:rPr>
        <w:t xml:space="preserve"> </w:t>
      </w:r>
      <w:r w:rsidRPr="005D3F59">
        <w:rPr>
          <w:rFonts w:ascii="Arial" w:eastAsia="彩虹粗仿宋" w:hAnsi="Arial" w:cs="Arial" w:hint="eastAsia"/>
          <w:b/>
          <w:bCs/>
          <w:sz w:val="28"/>
          <w:szCs w:val="44"/>
          <w:lang w:eastAsia="zh-TW"/>
        </w:rPr>
        <w:t>智能投</w:t>
      </w:r>
      <w:r w:rsidRPr="005D3F59">
        <w:rPr>
          <w:rFonts w:ascii="PMingLiU" w:eastAsia="PMingLiU" w:hAnsi="PMingLiU" w:cs="PMingLiU" w:hint="eastAsia"/>
          <w:b/>
          <w:bCs/>
          <w:sz w:val="28"/>
          <w:szCs w:val="44"/>
          <w:lang w:eastAsia="zh-TW"/>
        </w:rPr>
        <w:t>顧</w:t>
      </w:r>
    </w:p>
    <w:p w14:paraId="3FD5D93F" w14:textId="77777777" w:rsidR="005C6160" w:rsidRPr="00F52A5F" w:rsidRDefault="00165478" w:rsidP="00F52A5F">
      <w:pPr>
        <w:pStyle w:val="ListParagraph"/>
        <w:numPr>
          <w:ilvl w:val="0"/>
          <w:numId w:val="29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Vendor builds the function to provides clients with suggested fund portfolios</w:t>
      </w:r>
    </w:p>
    <w:p w14:paraId="09FC0B0D" w14:textId="77777777" w:rsidR="005C6160" w:rsidRPr="00F52A5F" w:rsidRDefault="00165478" w:rsidP="00F52A5F">
      <w:pPr>
        <w:pStyle w:val="ListParagraph"/>
        <w:numPr>
          <w:ilvl w:val="0"/>
          <w:numId w:val="29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Vendor provides the section methodologies</w:t>
      </w:r>
    </w:p>
    <w:p w14:paraId="254097F0" w14:textId="77777777" w:rsidR="005C6160" w:rsidRPr="00F52A5F" w:rsidRDefault="00165478" w:rsidP="00F52A5F">
      <w:pPr>
        <w:pStyle w:val="ListParagraph"/>
        <w:numPr>
          <w:ilvl w:val="0"/>
          <w:numId w:val="29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Retrieve client information from CCBA systems (e.g. IPQ) and obtain information from questions via online</w:t>
      </w:r>
    </w:p>
    <w:p w14:paraId="3A119E17" w14:textId="77777777" w:rsidR="005C6160" w:rsidRPr="00F52A5F" w:rsidRDefault="00165478" w:rsidP="00F52A5F">
      <w:pPr>
        <w:pStyle w:val="ListParagraph"/>
        <w:numPr>
          <w:ilvl w:val="0"/>
          <w:numId w:val="29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 xml:space="preserve">Fund portfolio selection can be based on client’s life cycle, fund </w:t>
      </w: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lastRenderedPageBreak/>
        <w:t>sector, client’s risk profiling/investment objectives etc.</w:t>
      </w:r>
    </w:p>
    <w:p w14:paraId="50EAB245" w14:textId="77777777" w:rsidR="005C6160" w:rsidRPr="005D3F59" w:rsidRDefault="00165478" w:rsidP="00F52A5F">
      <w:pPr>
        <w:pStyle w:val="ListParagraph"/>
        <w:numPr>
          <w:ilvl w:val="0"/>
          <w:numId w:val="29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Regular rebalancing on the Fund portfolios</w:t>
      </w:r>
    </w:p>
    <w:p w14:paraId="56C5D9B5" w14:textId="77777777" w:rsidR="005D3F59" w:rsidRDefault="005D3F59" w:rsidP="00F52A5F">
      <w:pPr>
        <w:pStyle w:val="ListParagraph"/>
        <w:ind w:left="720"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7F3DCA05" w14:textId="77777777" w:rsidR="005D3F59" w:rsidRDefault="005D3F59" w:rsidP="00F52A5F">
      <w:pPr>
        <w:pStyle w:val="ListParagraph"/>
        <w:ind w:left="720"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007C16C9" w14:textId="77777777" w:rsidR="005D3F59" w:rsidRDefault="005D3F59" w:rsidP="00F52A5F">
      <w:pPr>
        <w:pStyle w:val="ListParagraph"/>
        <w:numPr>
          <w:ilvl w:val="0"/>
          <w:numId w:val="27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 w:rsidRPr="005D3F59">
        <w:rPr>
          <w:rFonts w:ascii="Arial" w:eastAsia="彩虹粗仿宋" w:hAnsi="Arial" w:cs="Arial"/>
          <w:b/>
          <w:bCs/>
          <w:sz w:val="28"/>
          <w:szCs w:val="44"/>
          <w:lang w:eastAsia="zh-TW"/>
        </w:rPr>
        <w:t>Mutual Fund Fund Information</w:t>
      </w:r>
    </w:p>
    <w:p w14:paraId="3382BEF7" w14:textId="77777777" w:rsidR="005D3F59" w:rsidRPr="00F52A5F" w:rsidRDefault="005D3F59" w:rsidP="00F52A5F">
      <w:pPr>
        <w:pStyle w:val="ListParagraph"/>
        <w:numPr>
          <w:ilvl w:val="1"/>
          <w:numId w:val="2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Fund Search (input search/Advanced Search)</w:t>
      </w:r>
    </w:p>
    <w:p w14:paraId="39E4C813" w14:textId="77777777" w:rsidR="005C6160" w:rsidRPr="00F52A5F" w:rsidRDefault="00165478" w:rsidP="005D3F59">
      <w:pPr>
        <w:pStyle w:val="ListParagraph"/>
        <w:numPr>
          <w:ilvl w:val="1"/>
          <w:numId w:val="3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Fund Search result</w:t>
      </w:r>
    </w:p>
    <w:p w14:paraId="18DC44AD" w14:textId="77777777" w:rsidR="005C6160" w:rsidRPr="00F52A5F" w:rsidRDefault="00165478" w:rsidP="005D3F59">
      <w:pPr>
        <w:pStyle w:val="ListParagraph"/>
        <w:numPr>
          <w:ilvl w:val="1"/>
          <w:numId w:val="3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 xml:space="preserve">Fund Details </w:t>
      </w:r>
    </w:p>
    <w:p w14:paraId="554372D1" w14:textId="77777777" w:rsidR="005C6160" w:rsidRPr="00F52A5F" w:rsidRDefault="00165478" w:rsidP="005D3F59">
      <w:pPr>
        <w:pStyle w:val="ListParagraph"/>
        <w:numPr>
          <w:ilvl w:val="2"/>
          <w:numId w:val="3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General Information</w:t>
      </w:r>
    </w:p>
    <w:p w14:paraId="1798B131" w14:textId="77777777" w:rsidR="005C6160" w:rsidRPr="00F52A5F" w:rsidRDefault="00165478" w:rsidP="005D3F59">
      <w:pPr>
        <w:pStyle w:val="ListParagraph"/>
        <w:numPr>
          <w:ilvl w:val="2"/>
          <w:numId w:val="3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Risk &amp; Return</w:t>
      </w:r>
    </w:p>
    <w:p w14:paraId="57D2628A" w14:textId="77777777" w:rsidR="005C6160" w:rsidRPr="00F52A5F" w:rsidRDefault="00165478" w:rsidP="005D3F59">
      <w:pPr>
        <w:pStyle w:val="ListParagraph"/>
        <w:numPr>
          <w:ilvl w:val="2"/>
          <w:numId w:val="3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Portfolio</w:t>
      </w:r>
    </w:p>
    <w:p w14:paraId="3D1B3BBF" w14:textId="77777777" w:rsidR="005C6160" w:rsidRPr="00F52A5F" w:rsidRDefault="00165478" w:rsidP="005D3F59">
      <w:pPr>
        <w:pStyle w:val="ListParagraph"/>
        <w:numPr>
          <w:ilvl w:val="2"/>
          <w:numId w:val="3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 xml:space="preserve">Price &amp; Dividend </w:t>
      </w:r>
    </w:p>
    <w:p w14:paraId="58CFF2A4" w14:textId="77777777" w:rsidR="005C6160" w:rsidRPr="00F52A5F" w:rsidRDefault="00165478" w:rsidP="005D3F59">
      <w:pPr>
        <w:pStyle w:val="ListParagraph"/>
        <w:numPr>
          <w:ilvl w:val="2"/>
          <w:numId w:val="3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Factsheet &amp; Offering Documents</w:t>
      </w:r>
    </w:p>
    <w:p w14:paraId="3C9C58C4" w14:textId="77777777" w:rsidR="005D3F59" w:rsidRPr="00F52A5F" w:rsidRDefault="005D3F59" w:rsidP="005D3F59">
      <w:pPr>
        <w:pStyle w:val="ListParagraph"/>
        <w:ind w:left="720"/>
        <w:rPr>
          <w:rFonts w:ascii="Arial" w:eastAsia="彩虹粗仿宋" w:hAnsi="Arial" w:cs="Arial"/>
          <w:bCs/>
          <w:sz w:val="28"/>
          <w:szCs w:val="44"/>
          <w:lang w:eastAsia="zh-TW"/>
        </w:rPr>
      </w:pPr>
    </w:p>
    <w:p w14:paraId="55063337" w14:textId="77777777" w:rsidR="005D3F59" w:rsidRPr="00F52A5F" w:rsidRDefault="005D3F59" w:rsidP="00F52A5F">
      <w:pPr>
        <w:pStyle w:val="ListParagraph"/>
        <w:numPr>
          <w:ilvl w:val="1"/>
          <w:numId w:val="2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Designated Fund list</w:t>
      </w:r>
    </w:p>
    <w:p w14:paraId="69E7A0EA" w14:textId="77777777" w:rsidR="005C6160" w:rsidRPr="00F52A5F" w:rsidRDefault="00165478" w:rsidP="005D3F59">
      <w:pPr>
        <w:pStyle w:val="ListParagraph"/>
        <w:numPr>
          <w:ilvl w:val="1"/>
          <w:numId w:val="32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CIES Funds</w:t>
      </w:r>
    </w:p>
    <w:p w14:paraId="76152C56" w14:textId="77777777" w:rsidR="005C6160" w:rsidRPr="00F52A5F" w:rsidRDefault="00165478" w:rsidP="005D3F59">
      <w:pPr>
        <w:pStyle w:val="ListParagraph"/>
        <w:numPr>
          <w:ilvl w:val="1"/>
          <w:numId w:val="32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Best Selling Funds</w:t>
      </w:r>
    </w:p>
    <w:p w14:paraId="2552DEB2" w14:textId="77777777" w:rsidR="005C6160" w:rsidRPr="00F52A5F" w:rsidRDefault="00165478" w:rsidP="005D3F59">
      <w:pPr>
        <w:pStyle w:val="ListParagraph"/>
        <w:numPr>
          <w:ilvl w:val="1"/>
          <w:numId w:val="32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Top Performing Funds</w:t>
      </w:r>
    </w:p>
    <w:p w14:paraId="77362B73" w14:textId="77777777" w:rsidR="005C6160" w:rsidRPr="00F52A5F" w:rsidRDefault="00165478" w:rsidP="005D3F59">
      <w:pPr>
        <w:pStyle w:val="ListParagraph"/>
        <w:numPr>
          <w:ilvl w:val="1"/>
          <w:numId w:val="32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New Funds</w:t>
      </w:r>
    </w:p>
    <w:p w14:paraId="742DE458" w14:textId="77777777" w:rsidR="005D3F59" w:rsidRPr="00F52A5F" w:rsidRDefault="005D3F59" w:rsidP="005D3F59">
      <w:pPr>
        <w:pStyle w:val="ListParagraph"/>
        <w:ind w:left="720"/>
        <w:rPr>
          <w:rFonts w:ascii="Arial" w:eastAsia="彩虹粗仿宋" w:hAnsi="Arial" w:cs="Arial"/>
          <w:bCs/>
          <w:sz w:val="28"/>
          <w:szCs w:val="44"/>
          <w:lang w:eastAsia="zh-TW"/>
        </w:rPr>
      </w:pPr>
    </w:p>
    <w:p w14:paraId="1F9DF0B1" w14:textId="77777777" w:rsidR="005D3F59" w:rsidRPr="00F52A5F" w:rsidRDefault="005D3F59" w:rsidP="00F52A5F">
      <w:pPr>
        <w:pStyle w:val="ListParagraph"/>
        <w:numPr>
          <w:ilvl w:val="1"/>
          <w:numId w:val="21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Personalized setting</w:t>
      </w:r>
    </w:p>
    <w:p w14:paraId="09277F5C" w14:textId="77777777" w:rsidR="005C6160" w:rsidRPr="00F52A5F" w:rsidRDefault="00165478" w:rsidP="005D3F59">
      <w:pPr>
        <w:pStyle w:val="ListParagraph"/>
        <w:numPr>
          <w:ilvl w:val="1"/>
          <w:numId w:val="33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Fund Watch List (view/edit)</w:t>
      </w:r>
    </w:p>
    <w:p w14:paraId="4B4DA3B8" w14:textId="77777777" w:rsidR="005C6160" w:rsidRPr="00F52A5F" w:rsidRDefault="00165478" w:rsidP="005D3F59">
      <w:pPr>
        <w:pStyle w:val="ListParagraph"/>
        <w:numPr>
          <w:ilvl w:val="1"/>
          <w:numId w:val="33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proofErr w:type="spellStart"/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eAlert</w:t>
      </w:r>
      <w:proofErr w:type="spellEnd"/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 xml:space="preserve"> (view/edit)</w:t>
      </w:r>
    </w:p>
    <w:p w14:paraId="7C8EA5A1" w14:textId="77777777" w:rsidR="005D3F59" w:rsidRDefault="005D3F59" w:rsidP="00F52A5F">
      <w:pPr>
        <w:pStyle w:val="ListParagraph"/>
        <w:ind w:left="720" w:firstLine="0"/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0774FEE3" w14:textId="77777777" w:rsidR="005D3F59" w:rsidRDefault="005D3F59" w:rsidP="00F52A5F">
      <w:pPr>
        <w:pStyle w:val="ListParagraph"/>
        <w:numPr>
          <w:ilvl w:val="0"/>
          <w:numId w:val="27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 w:rsidRPr="005D3F59">
        <w:rPr>
          <w:rFonts w:ascii="Arial" w:eastAsia="彩虹粗仿宋" w:hAnsi="Arial" w:cs="Arial"/>
          <w:b/>
          <w:bCs/>
          <w:sz w:val="28"/>
          <w:szCs w:val="44"/>
          <w:lang w:eastAsia="zh-TW"/>
        </w:rPr>
        <w:t>Mutual Fund Trading</w:t>
      </w:r>
    </w:p>
    <w:p w14:paraId="2E63056F" w14:textId="77777777" w:rsidR="005C6160" w:rsidRPr="00F52A5F" w:rsidRDefault="00165478" w:rsidP="00F52A5F">
      <w:pPr>
        <w:numPr>
          <w:ilvl w:val="0"/>
          <w:numId w:val="35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Subscribe</w:t>
      </w:r>
    </w:p>
    <w:p w14:paraId="27D44B4B" w14:textId="77777777" w:rsidR="005C6160" w:rsidRPr="00F52A5F" w:rsidRDefault="00165478" w:rsidP="00F52A5F">
      <w:pPr>
        <w:numPr>
          <w:ilvl w:val="0"/>
          <w:numId w:val="35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Redeem</w:t>
      </w:r>
    </w:p>
    <w:p w14:paraId="1659392A" w14:textId="77777777" w:rsidR="005C6160" w:rsidRPr="00F52A5F" w:rsidRDefault="00165478" w:rsidP="00F52A5F">
      <w:pPr>
        <w:numPr>
          <w:ilvl w:val="0"/>
          <w:numId w:val="35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Switch</w:t>
      </w:r>
    </w:p>
    <w:p w14:paraId="77F2CD95" w14:textId="77777777" w:rsidR="005C6160" w:rsidRPr="00F52A5F" w:rsidRDefault="00165478" w:rsidP="00F52A5F">
      <w:pPr>
        <w:numPr>
          <w:ilvl w:val="0"/>
          <w:numId w:val="35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Order Status</w:t>
      </w:r>
    </w:p>
    <w:p w14:paraId="38C5B85A" w14:textId="77777777" w:rsidR="005C6160" w:rsidRPr="00F52A5F" w:rsidRDefault="00165478" w:rsidP="00F52A5F">
      <w:pPr>
        <w:numPr>
          <w:ilvl w:val="0"/>
          <w:numId w:val="35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Transaction History</w:t>
      </w:r>
    </w:p>
    <w:p w14:paraId="143E2BD7" w14:textId="77777777" w:rsidR="005C6160" w:rsidRPr="00F52A5F" w:rsidRDefault="00165478" w:rsidP="00F52A5F">
      <w:pPr>
        <w:numPr>
          <w:ilvl w:val="0"/>
          <w:numId w:val="35"/>
        </w:numPr>
        <w:rPr>
          <w:rFonts w:ascii="Arial" w:eastAsia="彩虹粗仿宋" w:hAnsi="Arial" w:cs="Arial"/>
          <w:bCs/>
          <w:sz w:val="28"/>
          <w:szCs w:val="44"/>
          <w:lang w:eastAsia="zh-TW"/>
        </w:rPr>
      </w:pPr>
      <w:r w:rsidRPr="00F52A5F">
        <w:rPr>
          <w:rFonts w:ascii="Arial" w:eastAsia="彩虹粗仿宋" w:hAnsi="Arial" w:cs="Arial"/>
          <w:bCs/>
          <w:sz w:val="28"/>
          <w:szCs w:val="44"/>
          <w:lang w:eastAsia="zh-TW"/>
        </w:rPr>
        <w:t>Fund Holdings</w:t>
      </w:r>
    </w:p>
    <w:p w14:paraId="30249419" w14:textId="77777777" w:rsidR="005D3F59" w:rsidRDefault="005D3F59" w:rsidP="005D3F59">
      <w:p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06525761" w14:textId="77777777" w:rsidR="00EF4B09" w:rsidRDefault="00EF4B09" w:rsidP="005D3F59">
      <w:p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</w:p>
    <w:p w14:paraId="1FEEE4FB" w14:textId="77777777" w:rsidR="00EF4B09" w:rsidRDefault="00EF4B09" w:rsidP="00F52A5F">
      <w:pPr>
        <w:pStyle w:val="ListParagraph"/>
        <w:numPr>
          <w:ilvl w:val="0"/>
          <w:numId w:val="39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 w:rsidRPr="00EF4B09">
        <w:rPr>
          <w:rFonts w:ascii="Arial" w:eastAsia="彩虹粗仿宋" w:hAnsi="Arial" w:cs="Arial"/>
          <w:b/>
          <w:bCs/>
          <w:sz w:val="28"/>
          <w:szCs w:val="44"/>
          <w:lang w:eastAsia="zh-TW"/>
        </w:rPr>
        <w:t xml:space="preserve">FX </w:t>
      </w:r>
      <w:r w:rsidR="00AC1E19">
        <w:rPr>
          <w:rFonts w:ascii="Arial" w:eastAsia="彩虹粗仿宋" w:hAnsi="Arial" w:cs="Arial"/>
          <w:b/>
          <w:bCs/>
          <w:sz w:val="28"/>
          <w:szCs w:val="44"/>
          <w:lang w:eastAsia="zh-TW"/>
        </w:rPr>
        <w:t xml:space="preserve">Margin and FX </w:t>
      </w:r>
      <w:r w:rsidRPr="00EF4B09">
        <w:rPr>
          <w:rFonts w:ascii="Arial" w:eastAsia="彩虹粗仿宋" w:hAnsi="Arial" w:cs="Arial"/>
          <w:b/>
          <w:bCs/>
          <w:sz w:val="28"/>
          <w:szCs w:val="44"/>
          <w:lang w:eastAsia="zh-TW"/>
        </w:rPr>
        <w:t>Linked Deposit</w:t>
      </w:r>
    </w:p>
    <w:p w14:paraId="2AD32243" w14:textId="77777777" w:rsidR="00EF4B09" w:rsidRDefault="00EF4B09" w:rsidP="00F52A5F">
      <w:pPr>
        <w:pStyle w:val="ListParagraph"/>
        <w:numPr>
          <w:ilvl w:val="1"/>
          <w:numId w:val="39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>
        <w:rPr>
          <w:rFonts w:ascii="Arial" w:eastAsia="彩虹粗仿宋" w:hAnsi="Arial" w:cs="Arial"/>
          <w:b/>
          <w:bCs/>
          <w:sz w:val="28"/>
          <w:szCs w:val="44"/>
          <w:lang w:eastAsia="zh-TW"/>
        </w:rPr>
        <w:t>Order Placement</w:t>
      </w:r>
    </w:p>
    <w:p w14:paraId="00D63D35" w14:textId="77777777" w:rsidR="00EF4B09" w:rsidRDefault="00EF4B09" w:rsidP="00F52A5F">
      <w:pPr>
        <w:pStyle w:val="ListParagraph"/>
        <w:numPr>
          <w:ilvl w:val="1"/>
          <w:numId w:val="39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>
        <w:rPr>
          <w:rFonts w:ascii="Arial" w:eastAsia="彩虹粗仿宋" w:hAnsi="Arial" w:cs="Arial"/>
          <w:b/>
          <w:bCs/>
          <w:sz w:val="28"/>
          <w:szCs w:val="44"/>
          <w:lang w:eastAsia="zh-TW"/>
        </w:rPr>
        <w:t>Order Status</w:t>
      </w:r>
    </w:p>
    <w:p w14:paraId="35F6DE11" w14:textId="77777777" w:rsidR="00EF4B09" w:rsidRPr="00F52A5F" w:rsidRDefault="00EF4B09" w:rsidP="00F52A5F">
      <w:pPr>
        <w:pStyle w:val="ListParagraph"/>
        <w:numPr>
          <w:ilvl w:val="1"/>
          <w:numId w:val="39"/>
        </w:numPr>
        <w:rPr>
          <w:rFonts w:ascii="Arial" w:eastAsia="彩虹粗仿宋" w:hAnsi="Arial" w:cs="Arial"/>
          <w:b/>
          <w:bCs/>
          <w:sz w:val="28"/>
          <w:szCs w:val="44"/>
          <w:lang w:eastAsia="zh-TW"/>
        </w:rPr>
      </w:pPr>
      <w:r>
        <w:rPr>
          <w:rFonts w:ascii="Arial" w:eastAsia="彩虹粗仿宋" w:hAnsi="Arial" w:cs="Arial"/>
          <w:b/>
          <w:bCs/>
          <w:sz w:val="28"/>
          <w:szCs w:val="44"/>
          <w:lang w:eastAsia="zh-TW"/>
        </w:rPr>
        <w:t>Portfolio</w:t>
      </w:r>
    </w:p>
    <w:sectPr w:rsidR="00EF4B09" w:rsidRPr="00F5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12361" w14:textId="77777777" w:rsidR="00C90215" w:rsidRDefault="00C90215" w:rsidP="00183123">
      <w:r>
        <w:separator/>
      </w:r>
    </w:p>
  </w:endnote>
  <w:endnote w:type="continuationSeparator" w:id="0">
    <w:p w14:paraId="5B844113" w14:textId="77777777" w:rsidR="00C90215" w:rsidRDefault="00C90215" w:rsidP="0018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彩虹粗仿宋">
    <w:altName w:val="Yuppy SC"/>
    <w:charset w:val="86"/>
    <w:family w:val="script"/>
    <w:pitch w:val="fixed"/>
    <w:sig w:usb0="00000001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0BBC3" w14:textId="77777777" w:rsidR="00C90215" w:rsidRDefault="00C90215" w:rsidP="00183123">
      <w:r>
        <w:separator/>
      </w:r>
    </w:p>
  </w:footnote>
  <w:footnote w:type="continuationSeparator" w:id="0">
    <w:p w14:paraId="41990A08" w14:textId="77777777" w:rsidR="00C90215" w:rsidRDefault="00C90215" w:rsidP="0018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9586D3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彩虹粗仿宋" w:eastAsia="彩虹粗仿宋" w:hAnsi="彩虹粗仿宋" w:cs="SimSu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3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494"/>
        </w:tabs>
        <w:ind w:left="1494" w:hanging="1134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>
    <w:nsid w:val="05553FD3"/>
    <w:multiLevelType w:val="multilevel"/>
    <w:tmpl w:val="DEC86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5722714"/>
    <w:multiLevelType w:val="hybridMultilevel"/>
    <w:tmpl w:val="AE380FFE"/>
    <w:lvl w:ilvl="0" w:tplc="07FA82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10FF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442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4D4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61C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675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A39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6E9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A0AF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F1B08"/>
    <w:multiLevelType w:val="hybridMultilevel"/>
    <w:tmpl w:val="6BAC2DB0"/>
    <w:lvl w:ilvl="0" w:tplc="044633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E89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008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64E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A0E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46F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2437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72D5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C2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923F13"/>
    <w:multiLevelType w:val="hybridMultilevel"/>
    <w:tmpl w:val="B6BAA17E"/>
    <w:lvl w:ilvl="0" w:tplc="D9285D4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BF155CB"/>
    <w:multiLevelType w:val="multilevel"/>
    <w:tmpl w:val="B93A8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6">
    <w:nsid w:val="11BA4075"/>
    <w:multiLevelType w:val="hybridMultilevel"/>
    <w:tmpl w:val="06DA4322"/>
    <w:lvl w:ilvl="0" w:tplc="E6666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52A97"/>
    <w:multiLevelType w:val="hybridMultilevel"/>
    <w:tmpl w:val="3A6E12B8"/>
    <w:lvl w:ilvl="0" w:tplc="C8CCE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330CDA"/>
    <w:multiLevelType w:val="hybridMultilevel"/>
    <w:tmpl w:val="F70A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91156"/>
    <w:multiLevelType w:val="hybridMultilevel"/>
    <w:tmpl w:val="4BFEE670"/>
    <w:lvl w:ilvl="0" w:tplc="A45CCEFC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907C44"/>
    <w:multiLevelType w:val="multilevel"/>
    <w:tmpl w:val="C938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11">
    <w:nsid w:val="1DFF6E3F"/>
    <w:multiLevelType w:val="hybridMultilevel"/>
    <w:tmpl w:val="7E34FE1E"/>
    <w:lvl w:ilvl="0" w:tplc="7C8A3804">
      <w:start w:val="3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931783"/>
    <w:multiLevelType w:val="hybridMultilevel"/>
    <w:tmpl w:val="3EE41AB2"/>
    <w:lvl w:ilvl="0" w:tplc="655AC9BE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FBA5B39"/>
    <w:multiLevelType w:val="hybridMultilevel"/>
    <w:tmpl w:val="D0584664"/>
    <w:lvl w:ilvl="0" w:tplc="DA64D5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035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CACE8">
      <w:start w:val="24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402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12B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E2C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498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E73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F856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DA3183"/>
    <w:multiLevelType w:val="hybridMultilevel"/>
    <w:tmpl w:val="678A9284"/>
    <w:lvl w:ilvl="0" w:tplc="B1520F40">
      <w:start w:val="3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BA34C0"/>
    <w:multiLevelType w:val="hybridMultilevel"/>
    <w:tmpl w:val="A75A92E8"/>
    <w:lvl w:ilvl="0" w:tplc="F490EACE">
      <w:numFmt w:val="bullet"/>
      <w:lvlText w:val="-"/>
      <w:lvlJc w:val="left"/>
      <w:pPr>
        <w:ind w:left="720" w:hanging="360"/>
      </w:pPr>
      <w:rPr>
        <w:rFonts w:ascii="Calibri" w:eastAsia="PMingLiU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42DDD"/>
    <w:multiLevelType w:val="multilevel"/>
    <w:tmpl w:val="7B02737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17">
    <w:nsid w:val="307526A6"/>
    <w:multiLevelType w:val="hybridMultilevel"/>
    <w:tmpl w:val="3EE41AB2"/>
    <w:lvl w:ilvl="0" w:tplc="655AC9BE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3260373F"/>
    <w:multiLevelType w:val="hybridMultilevel"/>
    <w:tmpl w:val="5504E318"/>
    <w:lvl w:ilvl="0" w:tplc="84FAD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05920"/>
    <w:multiLevelType w:val="hybridMultilevel"/>
    <w:tmpl w:val="4FAE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396D67"/>
    <w:multiLevelType w:val="hybridMultilevel"/>
    <w:tmpl w:val="6DC0E242"/>
    <w:lvl w:ilvl="0" w:tplc="7A6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96B97"/>
    <w:multiLevelType w:val="hybridMultilevel"/>
    <w:tmpl w:val="C3C848CE"/>
    <w:lvl w:ilvl="0" w:tplc="4A60AA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A4A4CC3"/>
    <w:multiLevelType w:val="hybridMultilevel"/>
    <w:tmpl w:val="2D66FAE2"/>
    <w:lvl w:ilvl="0" w:tplc="27425A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540E352">
      <w:start w:val="2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Arial" w:eastAsia="PMingLiU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51E16551"/>
    <w:multiLevelType w:val="hybridMultilevel"/>
    <w:tmpl w:val="4CD265CC"/>
    <w:lvl w:ilvl="0" w:tplc="7A6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AB0689"/>
    <w:multiLevelType w:val="hybridMultilevel"/>
    <w:tmpl w:val="22C0829C"/>
    <w:lvl w:ilvl="0" w:tplc="5BB479B2">
      <w:numFmt w:val="bullet"/>
      <w:lvlText w:val="-"/>
      <w:lvlJc w:val="left"/>
      <w:pPr>
        <w:ind w:left="1080" w:hanging="360"/>
      </w:pPr>
      <w:rPr>
        <w:rFonts w:ascii="Calibri" w:eastAsia="PMingLiU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5201B3"/>
    <w:multiLevelType w:val="hybridMultilevel"/>
    <w:tmpl w:val="A046321E"/>
    <w:lvl w:ilvl="0" w:tplc="2796E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6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0D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38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A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C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29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68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0C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B46548A"/>
    <w:multiLevelType w:val="hybridMultilevel"/>
    <w:tmpl w:val="04BCFF58"/>
    <w:lvl w:ilvl="0" w:tplc="9A181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63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A8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4C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2C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0B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8B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AA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CB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BE77D44"/>
    <w:multiLevelType w:val="hybridMultilevel"/>
    <w:tmpl w:val="80CEDC6E"/>
    <w:lvl w:ilvl="0" w:tplc="D652B3B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A8364C"/>
    <w:multiLevelType w:val="hybridMultilevel"/>
    <w:tmpl w:val="06986C88"/>
    <w:lvl w:ilvl="0" w:tplc="937C7C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B74752"/>
    <w:multiLevelType w:val="hybridMultilevel"/>
    <w:tmpl w:val="B1300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5220FA7"/>
    <w:multiLevelType w:val="hybridMultilevel"/>
    <w:tmpl w:val="29260B34"/>
    <w:lvl w:ilvl="0" w:tplc="755E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EE2DA7"/>
    <w:multiLevelType w:val="hybridMultilevel"/>
    <w:tmpl w:val="28A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3044B"/>
    <w:multiLevelType w:val="multilevel"/>
    <w:tmpl w:val="60F8A8D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33">
    <w:nsid w:val="710F140A"/>
    <w:multiLevelType w:val="multilevel"/>
    <w:tmpl w:val="5C8019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2730529"/>
    <w:multiLevelType w:val="hybridMultilevel"/>
    <w:tmpl w:val="55483740"/>
    <w:lvl w:ilvl="0" w:tplc="1B4C8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0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2F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E2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B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21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28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D83686A"/>
    <w:multiLevelType w:val="hybridMultilevel"/>
    <w:tmpl w:val="20C6AA80"/>
    <w:lvl w:ilvl="0" w:tplc="6A64E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3"/>
  </w:num>
  <w:num w:numId="10">
    <w:abstractNumId w:val="10"/>
  </w:num>
  <w:num w:numId="11">
    <w:abstractNumId w:val="16"/>
  </w:num>
  <w:num w:numId="12">
    <w:abstractNumId w:val="5"/>
  </w:num>
  <w:num w:numId="13">
    <w:abstractNumId w:val="20"/>
  </w:num>
  <w:num w:numId="14">
    <w:abstractNumId w:val="30"/>
  </w:num>
  <w:num w:numId="15">
    <w:abstractNumId w:val="23"/>
  </w:num>
  <w:num w:numId="16">
    <w:abstractNumId w:val="8"/>
  </w:num>
  <w:num w:numId="17">
    <w:abstractNumId w:val="22"/>
  </w:num>
  <w:num w:numId="18">
    <w:abstractNumId w:val="35"/>
  </w:num>
  <w:num w:numId="19">
    <w:abstractNumId w:val="28"/>
  </w:num>
  <w:num w:numId="20">
    <w:abstractNumId w:val="18"/>
  </w:num>
  <w:num w:numId="21">
    <w:abstractNumId w:val="6"/>
  </w:num>
  <w:num w:numId="22">
    <w:abstractNumId w:val="32"/>
  </w:num>
  <w:num w:numId="23">
    <w:abstractNumId w:val="12"/>
  </w:num>
  <w:num w:numId="24">
    <w:abstractNumId w:val="11"/>
  </w:num>
  <w:num w:numId="25">
    <w:abstractNumId w:val="14"/>
  </w:num>
  <w:num w:numId="26">
    <w:abstractNumId w:val="9"/>
  </w:num>
  <w:num w:numId="27">
    <w:abstractNumId w:val="27"/>
  </w:num>
  <w:num w:numId="28">
    <w:abstractNumId w:val="26"/>
  </w:num>
  <w:num w:numId="29">
    <w:abstractNumId w:val="31"/>
  </w:num>
  <w:num w:numId="30">
    <w:abstractNumId w:val="34"/>
  </w:num>
  <w:num w:numId="31">
    <w:abstractNumId w:val="13"/>
  </w:num>
  <w:num w:numId="32">
    <w:abstractNumId w:val="2"/>
  </w:num>
  <w:num w:numId="33">
    <w:abstractNumId w:val="3"/>
  </w:num>
  <w:num w:numId="34">
    <w:abstractNumId w:val="25"/>
  </w:num>
  <w:num w:numId="35">
    <w:abstractNumId w:val="29"/>
  </w:num>
  <w:num w:numId="36">
    <w:abstractNumId w:val="19"/>
  </w:num>
  <w:num w:numId="37">
    <w:abstractNumId w:val="17"/>
  </w:num>
  <w:num w:numId="38">
    <w:abstractNumId w:val="7"/>
  </w:num>
  <w:num w:numId="39">
    <w:abstractNumId w:val="1"/>
  </w:num>
  <w:num w:numId="40">
    <w:abstractNumId w:val="21"/>
  </w:num>
  <w:num w:numId="41">
    <w:abstractNumId w:val="15"/>
  </w:num>
  <w:num w:numId="42">
    <w:abstractNumId w:val="24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57"/>
    <w:rsid w:val="00005DF0"/>
    <w:rsid w:val="00033C6E"/>
    <w:rsid w:val="00075493"/>
    <w:rsid w:val="0008554F"/>
    <w:rsid w:val="000A6FF8"/>
    <w:rsid w:val="00165478"/>
    <w:rsid w:val="00172D2F"/>
    <w:rsid w:val="00183123"/>
    <w:rsid w:val="00186F00"/>
    <w:rsid w:val="001B4A39"/>
    <w:rsid w:val="001C0739"/>
    <w:rsid w:val="001D7DF9"/>
    <w:rsid w:val="002043E1"/>
    <w:rsid w:val="00222A1B"/>
    <w:rsid w:val="00231346"/>
    <w:rsid w:val="0024726F"/>
    <w:rsid w:val="00250F3A"/>
    <w:rsid w:val="0026143E"/>
    <w:rsid w:val="00280442"/>
    <w:rsid w:val="0028188D"/>
    <w:rsid w:val="00284B32"/>
    <w:rsid w:val="002A2ACF"/>
    <w:rsid w:val="002A60D2"/>
    <w:rsid w:val="0034235C"/>
    <w:rsid w:val="003757FE"/>
    <w:rsid w:val="003E1F31"/>
    <w:rsid w:val="00462719"/>
    <w:rsid w:val="00476033"/>
    <w:rsid w:val="004E5600"/>
    <w:rsid w:val="004F6D87"/>
    <w:rsid w:val="00507EE4"/>
    <w:rsid w:val="005321DE"/>
    <w:rsid w:val="005737AA"/>
    <w:rsid w:val="00587DE0"/>
    <w:rsid w:val="005A77CF"/>
    <w:rsid w:val="005B4FBC"/>
    <w:rsid w:val="005C6160"/>
    <w:rsid w:val="005D3F59"/>
    <w:rsid w:val="006018D4"/>
    <w:rsid w:val="00620A35"/>
    <w:rsid w:val="006A6897"/>
    <w:rsid w:val="00705096"/>
    <w:rsid w:val="0071648D"/>
    <w:rsid w:val="00731F5B"/>
    <w:rsid w:val="00733FC7"/>
    <w:rsid w:val="0074458E"/>
    <w:rsid w:val="00773663"/>
    <w:rsid w:val="007976E2"/>
    <w:rsid w:val="007F7E12"/>
    <w:rsid w:val="008049F8"/>
    <w:rsid w:val="0087432C"/>
    <w:rsid w:val="00877D2C"/>
    <w:rsid w:val="00890FCB"/>
    <w:rsid w:val="008C131E"/>
    <w:rsid w:val="008E161D"/>
    <w:rsid w:val="008E2E1D"/>
    <w:rsid w:val="009067CB"/>
    <w:rsid w:val="00992A27"/>
    <w:rsid w:val="009A0F0A"/>
    <w:rsid w:val="009F0D5C"/>
    <w:rsid w:val="009F1A59"/>
    <w:rsid w:val="00A54E7A"/>
    <w:rsid w:val="00A806DC"/>
    <w:rsid w:val="00A87196"/>
    <w:rsid w:val="00A87E38"/>
    <w:rsid w:val="00AC1E19"/>
    <w:rsid w:val="00AC66EA"/>
    <w:rsid w:val="00B52D1F"/>
    <w:rsid w:val="00B87D57"/>
    <w:rsid w:val="00BE0287"/>
    <w:rsid w:val="00C21683"/>
    <w:rsid w:val="00C279D7"/>
    <w:rsid w:val="00C5590A"/>
    <w:rsid w:val="00C90215"/>
    <w:rsid w:val="00CF6041"/>
    <w:rsid w:val="00D55BDD"/>
    <w:rsid w:val="00D6180F"/>
    <w:rsid w:val="00DD045D"/>
    <w:rsid w:val="00DE18B7"/>
    <w:rsid w:val="00E17465"/>
    <w:rsid w:val="00E443ED"/>
    <w:rsid w:val="00E515A8"/>
    <w:rsid w:val="00E66644"/>
    <w:rsid w:val="00E71912"/>
    <w:rsid w:val="00E74407"/>
    <w:rsid w:val="00E96C40"/>
    <w:rsid w:val="00EA29BB"/>
    <w:rsid w:val="00EF4B09"/>
    <w:rsid w:val="00F17863"/>
    <w:rsid w:val="00F21544"/>
    <w:rsid w:val="00F25E92"/>
    <w:rsid w:val="00F5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8EB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DF0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</w:rPr>
  </w:style>
  <w:style w:type="paragraph" w:styleId="Heading1">
    <w:name w:val="heading 1"/>
    <w:aliases w:val="章,H1,Fab-1,Heading 0,H11,H12,H13,H14,H15,H16,H17,H18,H19,H110,H111,H112,H121,H131,H141,H151,H161,H171,H181,H191,H1101,H1111,H113,H122,H132,H142,H152,H162,H172,H182,H192,H1102,H1112,H1121,H1211,H1311,H1411,H1511,H1611,H1711,H1811,H1911,H11011"/>
    <w:basedOn w:val="Normal"/>
    <w:next w:val="Normal"/>
    <w:link w:val="Heading1Char"/>
    <w:uiPriority w:val="9"/>
    <w:qFormat/>
    <w:rsid w:val="00005DF0"/>
    <w:pPr>
      <w:keepNext/>
      <w:keepLines/>
      <w:spacing w:before="260" w:after="260" w:line="480" w:lineRule="auto"/>
      <w:outlineLvl w:val="0"/>
    </w:pPr>
    <w:rPr>
      <w:rFonts w:ascii="彩虹粗仿宋" w:eastAsia="彩虹粗仿宋" w:hAnsi="彩虹粗仿宋"/>
      <w:b/>
      <w:bCs/>
      <w:sz w:val="28"/>
      <w:szCs w:val="44"/>
    </w:rPr>
  </w:style>
  <w:style w:type="paragraph" w:styleId="Heading2">
    <w:name w:val="heading 2"/>
    <w:aliases w:val="H2,Fab-2,PIM2,Heading 2 Hidden,Heading 2 CCBS,节题,heading 2,Titre3,HD2,sect 1.2,H21,sect 1.21,H22,sect 1.22,H211,sect 1.211,H23,sect 1.23,H212,sect 1.212,2nd level,h2,2,Header 2,l2,Titre2,Head 2,标题 2 Char Char Char Char Char Char Char Char,h21"/>
    <w:basedOn w:val="Normal"/>
    <w:next w:val="Normal"/>
    <w:link w:val="Heading2Char"/>
    <w:uiPriority w:val="9"/>
    <w:qFormat/>
    <w:rsid w:val="00005DF0"/>
    <w:pPr>
      <w:keepNext/>
      <w:keepLines/>
      <w:numPr>
        <w:ilvl w:val="1"/>
        <w:numId w:val="8"/>
      </w:numPr>
      <w:spacing w:before="260" w:after="260" w:line="412" w:lineRule="auto"/>
      <w:outlineLvl w:val="1"/>
    </w:pPr>
    <w:rPr>
      <w:rFonts w:ascii="彩虹粗仿宋" w:eastAsia="彩虹粗仿宋" w:hAnsi="彩虹粗仿宋" w:cs="SimSun"/>
      <w:b/>
      <w:bCs/>
      <w:sz w:val="28"/>
      <w:szCs w:val="36"/>
    </w:rPr>
  </w:style>
  <w:style w:type="paragraph" w:styleId="Heading3">
    <w:name w:val="heading 3"/>
    <w:aliases w:val="h3,H3,level_3,PIM 3,Level 3 Head,Heading 3 - old,sect1.2.3,sect1.2.31,sect1.2.32,sect1.2.311,sect1.2.33,sect1.2.312,Bold Head,bh,BOD 0,H31,H32,H33,H34,H35,H36,H37,H38,H39,H310,H311,H321,H331,H341,H351,H361,H371,H381,H391,H3101,H312,H322,H332,3"/>
    <w:basedOn w:val="Normal"/>
    <w:next w:val="Normal"/>
    <w:link w:val="Heading3Char"/>
    <w:uiPriority w:val="9"/>
    <w:qFormat/>
    <w:rsid w:val="00005DF0"/>
    <w:pPr>
      <w:keepNext/>
      <w:keepLines/>
      <w:numPr>
        <w:ilvl w:val="2"/>
        <w:numId w:val="8"/>
      </w:numPr>
      <w:spacing w:before="260" w:after="260" w:line="412" w:lineRule="auto"/>
      <w:outlineLvl w:val="2"/>
    </w:pPr>
    <w:rPr>
      <w:rFonts w:ascii="彩虹粗仿宋" w:eastAsia="彩虹粗仿宋" w:hAnsi="彩虹粗仿宋" w:cs="SimSun"/>
      <w:b/>
      <w:bCs/>
      <w:sz w:val="28"/>
      <w:szCs w:val="32"/>
    </w:rPr>
  </w:style>
  <w:style w:type="paragraph" w:styleId="Heading4">
    <w:name w:val="heading 4"/>
    <w:aliases w:val="H4,Fab-4,T5,段1.2.,h4 sub sub heading,H41,H42,H43,H44,H45,H46,H47,H48,H49,H410,H411,H421,H431,H441,H451,H461,H471,H481,H491,H4101,H412,H422,H432,H442,H452,H462,H472,H482,H492,H4102,H4111,H4211,H4311,H4411,H4511,H4611,H4711,H4811,H4911,H41011,h4"/>
    <w:basedOn w:val="Normal"/>
    <w:next w:val="Normal"/>
    <w:link w:val="Heading4Char"/>
    <w:uiPriority w:val="9"/>
    <w:qFormat/>
    <w:rsid w:val="00005DF0"/>
    <w:pPr>
      <w:keepNext/>
      <w:keepLines/>
      <w:tabs>
        <w:tab w:val="left" w:pos="851"/>
      </w:tabs>
      <w:spacing w:before="260" w:after="260" w:line="412" w:lineRule="auto"/>
      <w:ind w:left="851" w:hanging="851"/>
      <w:outlineLvl w:val="3"/>
    </w:pPr>
    <w:rPr>
      <w:rFonts w:ascii="彩虹粗仿宋" w:eastAsia="彩虹粗仿宋" w:hAnsi="彩虹粗仿宋" w:cs="SimSun"/>
      <w:b/>
      <w:bCs/>
      <w:sz w:val="28"/>
      <w:szCs w:val="28"/>
    </w:rPr>
  </w:style>
  <w:style w:type="paragraph" w:styleId="Heading5">
    <w:name w:val="heading 5"/>
    <w:aliases w:val="标题 5 Char Char,H5,PIM 5,h5,Second Subheading,Level 5 Head,sect1.2.3.4.5 + 行距: 固定值 16 磅 + 楷体_GB2312,天蓝,行距: 固定值 ...,dash,ds,dd,Table label,l5,hm,mh2,Module heading 2,Head 5,List 51,5,module heading,Block Label,口,口1,口2,ITT t5,PA,list 5"/>
    <w:basedOn w:val="Normal"/>
    <w:next w:val="Normal"/>
    <w:link w:val="Heading5Char"/>
    <w:uiPriority w:val="9"/>
    <w:qFormat/>
    <w:rsid w:val="00005DF0"/>
    <w:pPr>
      <w:keepNext/>
      <w:keepLines/>
      <w:tabs>
        <w:tab w:val="left" w:pos="992"/>
      </w:tabs>
      <w:spacing w:before="260" w:after="260" w:line="412" w:lineRule="auto"/>
      <w:ind w:left="992" w:hanging="992"/>
      <w:outlineLvl w:val="4"/>
    </w:pPr>
    <w:rPr>
      <w:rFonts w:ascii="彩虹粗仿宋" w:eastAsia="彩虹粗仿宋" w:hAnsi="彩虹粗仿宋" w:cs="SimSun"/>
      <w:b/>
      <w:bCs/>
      <w:sz w:val="28"/>
      <w:szCs w:val="28"/>
    </w:rPr>
  </w:style>
  <w:style w:type="paragraph" w:styleId="Heading6">
    <w:name w:val="heading 6"/>
    <w:aliases w:val="H6,PIM 6,h6,Third Subheading,BOD 4,Legal Level 1.,Bullet (Single Lines),Bullet list,PIM 61,H61,BOD 41,PIM 62,H62,BOD 42,PIM 63,H63,PIM 64,H64,PIM 65,H65,BOD 43,PIM 611,H611,BOD 411,PIM 621,H621,BOD 421,PIM 631,H631,PIM 641,H641,PIM 66,H66,6"/>
    <w:basedOn w:val="Normal"/>
    <w:next w:val="Normal"/>
    <w:link w:val="Heading6Char"/>
    <w:uiPriority w:val="9"/>
    <w:qFormat/>
    <w:rsid w:val="00005DF0"/>
    <w:pPr>
      <w:keepNext/>
      <w:keepLines/>
      <w:tabs>
        <w:tab w:val="left" w:pos="1494"/>
      </w:tabs>
      <w:spacing w:before="260" w:after="260" w:line="412" w:lineRule="auto"/>
      <w:ind w:left="420" w:hanging="420"/>
      <w:outlineLvl w:val="5"/>
    </w:pPr>
    <w:rPr>
      <w:rFonts w:ascii="彩虹粗仿宋" w:eastAsia="彩虹粗仿宋" w:hAnsi="彩虹粗仿宋" w:cs="SimSun"/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005DF0"/>
    <w:pPr>
      <w:keepNext/>
      <w:keepLines/>
      <w:tabs>
        <w:tab w:val="left" w:pos="1276"/>
      </w:tabs>
      <w:spacing w:before="260" w:after="260" w:line="412" w:lineRule="auto"/>
      <w:ind w:left="1276" w:hanging="1276"/>
      <w:outlineLvl w:val="6"/>
    </w:pPr>
    <w:rPr>
      <w:rFonts w:ascii="彩虹粗仿宋" w:eastAsia="彩虹粗仿宋" w:hAnsi="彩虹粗仿宋" w:cs="Times New Roman"/>
      <w:b/>
      <w:bCs/>
      <w:sz w:val="28"/>
      <w:szCs w:val="24"/>
    </w:rPr>
  </w:style>
  <w:style w:type="paragraph" w:styleId="Heading8">
    <w:name w:val="heading 8"/>
    <w:basedOn w:val="Normal"/>
    <w:next w:val="Normal"/>
    <w:link w:val="Heading8Char"/>
    <w:qFormat/>
    <w:rsid w:val="00005DF0"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SimHei" w:hAnsi="Arial" w:cs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005DF0"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SimHei" w:hAnsi="Arial" w:cs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qFormat/>
    <w:rsid w:val="00005DF0"/>
    <w:pPr>
      <w:widowControl/>
      <w:suppressAutoHyphens w:val="0"/>
      <w:spacing w:after="120"/>
      <w:ind w:firstLineChars="200" w:firstLine="420"/>
      <w:jc w:val="left"/>
    </w:pPr>
    <w:rPr>
      <w:rFonts w:ascii="Times New Roman" w:hAnsi="Times New Roman"/>
      <w:kern w:val="0"/>
      <w:sz w:val="24"/>
      <w:szCs w:val="20"/>
      <w:lang w:eastAsia="en-US"/>
    </w:rPr>
  </w:style>
  <w:style w:type="paragraph" w:customStyle="1" w:styleId="2">
    <w:name w:val="列出段落2"/>
    <w:basedOn w:val="Normal"/>
    <w:uiPriority w:val="34"/>
    <w:qFormat/>
    <w:rsid w:val="00005DF0"/>
    <w:pPr>
      <w:suppressAutoHyphens w:val="0"/>
      <w:ind w:firstLineChars="200" w:firstLine="420"/>
    </w:pPr>
    <w:rPr>
      <w:rFonts w:ascii="彩虹粗仿宋" w:eastAsia="彩虹粗仿宋"/>
      <w:kern w:val="2"/>
      <w:sz w:val="28"/>
    </w:rPr>
  </w:style>
  <w:style w:type="character" w:customStyle="1" w:styleId="Heading1Char">
    <w:name w:val="Heading 1 Char"/>
    <w:aliases w:val="章 Char,H1 Char,Fab-1 Char,Heading 0 Char,H11 Char,H12 Char,H13 Char,H14 Char,H15 Char,H16 Char,H17 Char,H18 Char,H19 Char,H110 Char,H111 Char,H112 Char,H121 Char,H131 Char,H141 Char,H151 Char,H161 Char,H171 Char,H181 Char,H191 Char"/>
    <w:link w:val="Heading1"/>
    <w:uiPriority w:val="9"/>
    <w:rsid w:val="00005DF0"/>
    <w:rPr>
      <w:rFonts w:ascii="彩虹粗仿宋" w:eastAsia="彩虹粗仿宋" w:hAnsi="彩虹粗仿宋" w:cs="Calibri"/>
      <w:b/>
      <w:bCs/>
      <w:kern w:val="1"/>
      <w:sz w:val="28"/>
      <w:szCs w:val="44"/>
    </w:rPr>
  </w:style>
  <w:style w:type="character" w:customStyle="1" w:styleId="Heading2Char">
    <w:name w:val="Heading 2 Char"/>
    <w:aliases w:val="H2 Char,Fab-2 Char,PIM2 Char,Heading 2 Hidden Char,Heading 2 CCBS Char,节题 Char,heading 2 Char,Titre3 Char,HD2 Char,sect 1.2 Char,H21 Char,sect 1.21 Char,H22 Char,sect 1.22 Char,H211 Char,sect 1.211 Char,H23 Char,sect 1.23 Char,H212 Char"/>
    <w:basedOn w:val="DefaultParagraphFont"/>
    <w:link w:val="Heading2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36"/>
    </w:rPr>
  </w:style>
  <w:style w:type="character" w:customStyle="1" w:styleId="Heading3Char">
    <w:name w:val="Heading 3 Char"/>
    <w:aliases w:val="h3 Char,H3 Char,level_3 Char,PIM 3 Char,Level 3 Head Char,Heading 3 - old Char,sect1.2.3 Char,sect1.2.31 Char,sect1.2.32 Char,sect1.2.311 Char,sect1.2.33 Char,sect1.2.312 Char,Bold Head Char,bh Char,BOD 0 Char,H31 Char,H32 Char,H33 Char"/>
    <w:basedOn w:val="DefaultParagraphFont"/>
    <w:link w:val="Heading3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32"/>
    </w:rPr>
  </w:style>
  <w:style w:type="character" w:customStyle="1" w:styleId="Heading4Char">
    <w:name w:val="Heading 4 Char"/>
    <w:aliases w:val="H4 Char,Fab-4 Char,T5 Char,段1.2. Char,h4 sub sub heading Char,H41 Char,H42 Char,H43 Char,H44 Char,H45 Char,H46 Char,H47 Char,H48 Char,H49 Char,H410 Char,H411 Char,H421 Char,H431 Char,H441 Char,H451 Char,H461 Char,H471 Char,H481 Char"/>
    <w:basedOn w:val="DefaultParagraphFont"/>
    <w:link w:val="Heading4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8"/>
    </w:rPr>
  </w:style>
  <w:style w:type="character" w:customStyle="1" w:styleId="Heading5Char">
    <w:name w:val="Heading 5 Char"/>
    <w:aliases w:val="标题 5 Char Char Char,H5 Char,PIM 5 Char,h5 Char,Second Subheading Char,Level 5 Head Char,sect1.2.3.4.5 + 行距: 固定值 16 磅 + 楷体_GB2312 Char,天蓝 Char,行距: 固定值 ... Char,dash Char,ds Char,dd Char,Table label Char,l5 Char,hm Char,mh2 Char,Head 5 Char"/>
    <w:basedOn w:val="DefaultParagraphFont"/>
    <w:link w:val="Heading5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8"/>
    </w:rPr>
  </w:style>
  <w:style w:type="character" w:customStyle="1" w:styleId="Heading6Char">
    <w:name w:val="Heading 6 Char"/>
    <w:aliases w:val="H6 Char,PIM 6 Char,h6 Char,Third Subheading Char,BOD 4 Char,Legal Level 1. Char,Bullet (Single Lines) Char,Bullet list Char,PIM 61 Char,H61 Char,BOD 41 Char,PIM 62 Char,H62 Char,BOD 42 Char,PIM 63 Char,H63 Char,PIM 64 Char,H64 Char,6 Char"/>
    <w:basedOn w:val="DefaultParagraphFont"/>
    <w:link w:val="Heading6"/>
    <w:uiPriority w:val="9"/>
    <w:rsid w:val="003E1F31"/>
    <w:rPr>
      <w:rFonts w:ascii="彩虹粗仿宋" w:eastAsia="彩虹粗仿宋" w:hAnsi="彩虹粗仿宋" w:cs="SimSun"/>
      <w:b/>
      <w:bCs/>
      <w:kern w:val="1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E1F31"/>
    <w:rPr>
      <w:rFonts w:ascii="彩虹粗仿宋" w:eastAsia="彩虹粗仿宋" w:hAnsi="彩虹粗仿宋"/>
      <w:b/>
      <w:bCs/>
      <w:kern w:val="1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E1F31"/>
    <w:rPr>
      <w:rFonts w:ascii="Arial" w:eastAsia="SimHei" w:hAnsi="Arial" w:cs="Arial"/>
      <w:kern w:val="1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3E1F31"/>
    <w:rPr>
      <w:rFonts w:ascii="Arial" w:eastAsia="SimHei" w:hAnsi="Arial" w:cs="Arial"/>
      <w:kern w:val="1"/>
      <w:sz w:val="21"/>
      <w:szCs w:val="21"/>
    </w:rPr>
  </w:style>
  <w:style w:type="paragraph" w:styleId="Caption">
    <w:name w:val="caption"/>
    <w:basedOn w:val="Normal"/>
    <w:qFormat/>
    <w:rsid w:val="00005D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aliases w:val="列出段落的"/>
    <w:basedOn w:val="Normal"/>
    <w:link w:val="ListParagraphChar"/>
    <w:uiPriority w:val="34"/>
    <w:qFormat/>
    <w:rsid w:val="00005DF0"/>
    <w:pPr>
      <w:ind w:firstLine="420"/>
    </w:pPr>
  </w:style>
  <w:style w:type="character" w:customStyle="1" w:styleId="ListParagraphChar">
    <w:name w:val="List Paragraph Char"/>
    <w:aliases w:val="列出段落的 Char"/>
    <w:link w:val="ListParagraph"/>
    <w:uiPriority w:val="99"/>
    <w:locked/>
    <w:rsid w:val="00005DF0"/>
    <w:rPr>
      <w:rFonts w:ascii="Calibri" w:hAnsi="Calibri" w:cs="Calibri"/>
      <w:kern w:val="1"/>
      <w:sz w:val="21"/>
      <w:szCs w:val="22"/>
    </w:rPr>
  </w:style>
  <w:style w:type="paragraph" w:styleId="TOCHeading">
    <w:name w:val="TOC Heading"/>
    <w:basedOn w:val="Heading1"/>
    <w:next w:val="Normal"/>
    <w:qFormat/>
    <w:rsid w:val="00005DF0"/>
    <w:pPr>
      <w:widowControl/>
      <w:spacing w:before="480" w:after="0" w:line="276" w:lineRule="auto"/>
      <w:jc w:val="left"/>
    </w:pPr>
    <w:rPr>
      <w:rFonts w:cs="Times New Roman"/>
      <w:color w:val="00808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83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123"/>
    <w:rPr>
      <w:rFonts w:ascii="Calibri" w:hAnsi="Calibri" w:cs="Calibri"/>
      <w:kern w:val="1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183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123"/>
    <w:rPr>
      <w:rFonts w:ascii="Calibri" w:hAnsi="Calibri" w:cs="Calibri"/>
      <w:kern w:val="1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23"/>
    <w:rPr>
      <w:rFonts w:ascii="Tahoma" w:hAnsi="Tahoma" w:cs="Tahoma"/>
      <w:kern w:val="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0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4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442"/>
    <w:rPr>
      <w:rFonts w:ascii="Calibri" w:hAnsi="Calibri" w:cs="Calibri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442"/>
    <w:rPr>
      <w:rFonts w:ascii="Calibri" w:hAnsi="Calibri" w:cs="Calibri"/>
      <w:b/>
      <w:bCs/>
      <w:kern w:val="1"/>
    </w:rPr>
  </w:style>
  <w:style w:type="table" w:styleId="TableGrid">
    <w:name w:val="Table Grid"/>
    <w:basedOn w:val="TableNormal"/>
    <w:uiPriority w:val="59"/>
    <w:rsid w:val="005D3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05096"/>
    <w:rPr>
      <w:rFonts w:ascii="Calibri" w:hAnsi="Calibri" w:cs="Calibri"/>
      <w:kern w:val="1"/>
      <w:sz w:val="21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60D2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60D2"/>
    <w:rPr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3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6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1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900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6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2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9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9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5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9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1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7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5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9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2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1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2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3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EA02B-69A4-174F-BB96-CEC80AB4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1139</Words>
  <Characters>6493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Construction Bank (Asia) Limited</Company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 Construction Bank (Asia) Limited</dc:creator>
  <cp:lastModifiedBy>Microsoft Office User</cp:lastModifiedBy>
  <cp:revision>9</cp:revision>
  <dcterms:created xsi:type="dcterms:W3CDTF">2019-06-05T06:00:00Z</dcterms:created>
  <dcterms:modified xsi:type="dcterms:W3CDTF">2019-06-11T02:15:00Z</dcterms:modified>
</cp:coreProperties>
</file>